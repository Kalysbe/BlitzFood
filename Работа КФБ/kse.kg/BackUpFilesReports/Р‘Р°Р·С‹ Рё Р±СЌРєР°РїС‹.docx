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F3" w:rsidRPr="00DD059C" w:rsidRDefault="00462CF3" w:rsidP="00462CF3">
      <w:pPr>
        <w:pStyle w:val="1"/>
      </w:pPr>
      <w:r w:rsidRPr="00DD059C">
        <w:t>Базы и бэкапы</w:t>
      </w:r>
    </w:p>
    <w:p w:rsidR="00676852" w:rsidRDefault="00676852"/>
    <w:p w:rsidR="00462CF3" w:rsidRPr="00DD059C" w:rsidRDefault="00DD059C" w:rsidP="00462CF3">
      <w:pPr>
        <w:pStyle w:val="3"/>
        <w:rPr>
          <w:lang w:val="en-US"/>
        </w:rPr>
      </w:pPr>
      <w:r>
        <w:t>Бэкап</w:t>
      </w:r>
      <w:r>
        <w:rPr>
          <w:lang w:val="en-US"/>
        </w:rPr>
        <w:t xml:space="preserve"> </w:t>
      </w:r>
      <w:r>
        <w:t xml:space="preserve">на – </w:t>
      </w:r>
      <w:r>
        <w:rPr>
          <w:lang w:val="en-US"/>
        </w:rPr>
        <w:t>Windows Server 2008(192.168.0.47)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462CF3" w:rsidRPr="005D2098" w:rsidTr="00462CF3">
        <w:tc>
          <w:tcPr>
            <w:tcW w:w="3190" w:type="dxa"/>
          </w:tcPr>
          <w:p w:rsidR="00462CF3" w:rsidRPr="005D2098" w:rsidRDefault="00462CF3" w:rsidP="00462CF3">
            <w:pPr>
              <w:rPr>
                <w:b/>
              </w:rPr>
            </w:pPr>
            <w:r w:rsidRPr="005D2098">
              <w:rPr>
                <w:b/>
              </w:rPr>
              <w:t>База</w:t>
            </w:r>
          </w:p>
        </w:tc>
        <w:tc>
          <w:tcPr>
            <w:tcW w:w="5738" w:type="dxa"/>
          </w:tcPr>
          <w:p w:rsidR="00462CF3" w:rsidRPr="005D2098" w:rsidRDefault="00462CF3" w:rsidP="00462CF3">
            <w:pPr>
              <w:rPr>
                <w:b/>
              </w:rPr>
            </w:pPr>
            <w:r w:rsidRPr="005D2098">
              <w:rPr>
                <w:b/>
              </w:rPr>
              <w:t>Расписание бэкапирования</w:t>
            </w:r>
          </w:p>
        </w:tc>
      </w:tr>
      <w:tr w:rsidR="00462CF3" w:rsidRPr="007A67D9" w:rsidTr="00462CF3">
        <w:tc>
          <w:tcPr>
            <w:tcW w:w="3190" w:type="dxa"/>
          </w:tcPr>
          <w:p w:rsidR="00462CF3" w:rsidRPr="00DD059C" w:rsidRDefault="00DD059C" w:rsidP="00462CF3">
            <w:r>
              <w:t>192.168.0.23</w:t>
            </w:r>
          </w:p>
        </w:tc>
        <w:tc>
          <w:tcPr>
            <w:tcW w:w="5738" w:type="dxa"/>
          </w:tcPr>
          <w:p w:rsidR="00462CF3" w:rsidRPr="007A67D9" w:rsidRDefault="00462CF3" w:rsidP="00DD059C">
            <w:r>
              <w:t>Каждый день, кроме выходных</w:t>
            </w:r>
            <w:r w:rsidR="00DD059C">
              <w:t>, после</w:t>
            </w:r>
            <w:r>
              <w:t xml:space="preserve"> 18</w:t>
            </w:r>
            <w:r w:rsidRPr="00DD059C">
              <w:t>:</w:t>
            </w:r>
            <w:r>
              <w:t>00</w:t>
            </w:r>
          </w:p>
        </w:tc>
      </w:tr>
      <w:tr w:rsidR="00DD059C" w:rsidRPr="00596542" w:rsidTr="008F7D0C">
        <w:tc>
          <w:tcPr>
            <w:tcW w:w="8928" w:type="dxa"/>
            <w:gridSpan w:val="2"/>
          </w:tcPr>
          <w:p w:rsidR="00DD059C" w:rsidRPr="00596542" w:rsidRDefault="00DD059C" w:rsidP="00596542">
            <w:r>
              <w:t>Папка</w:t>
            </w:r>
            <w:r w:rsidRPr="00596542">
              <w:t xml:space="preserve"> </w:t>
            </w:r>
            <w:r>
              <w:t>извлечения</w:t>
            </w:r>
            <w:r w:rsidRPr="00596542">
              <w:t xml:space="preserve"> - \\192.168.0.23</w:t>
            </w:r>
            <w:r w:rsidR="00596542" w:rsidRPr="00596542">
              <w:t>\</w:t>
            </w:r>
            <w:r w:rsidR="00596542">
              <w:rPr>
                <w:lang w:val="en-US"/>
              </w:rPr>
              <w:t>ftp</w:t>
            </w:r>
            <w:r w:rsidRPr="00596542">
              <w:t>\</w:t>
            </w:r>
            <w:r w:rsidR="00596542">
              <w:rPr>
                <w:lang w:val="en-US"/>
              </w:rPr>
              <w:t>mars</w:t>
            </w:r>
            <w:r w:rsidR="00596542" w:rsidRPr="00596542">
              <w:t>-</w:t>
            </w:r>
            <w:r w:rsidR="00596542">
              <w:rPr>
                <w:lang w:val="en-US"/>
              </w:rPr>
              <w:t>sun</w:t>
            </w:r>
          </w:p>
        </w:tc>
      </w:tr>
      <w:tr w:rsidR="00462CF3" w:rsidRPr="007A67D9" w:rsidTr="00462CF3">
        <w:tc>
          <w:tcPr>
            <w:tcW w:w="3190" w:type="dxa"/>
          </w:tcPr>
          <w:p w:rsidR="00462CF3" w:rsidRPr="00DD059C" w:rsidRDefault="00DD059C" w:rsidP="00462CF3">
            <w:r>
              <w:t>192.168.0.16</w:t>
            </w:r>
          </w:p>
        </w:tc>
        <w:tc>
          <w:tcPr>
            <w:tcW w:w="5738" w:type="dxa"/>
          </w:tcPr>
          <w:p w:rsidR="00DD059C" w:rsidRPr="007A67D9" w:rsidRDefault="00DD059C" w:rsidP="00462CF3">
            <w:r>
              <w:t>Каждый день, кроме выходных, после 18</w:t>
            </w:r>
            <w:r w:rsidRPr="00DD059C">
              <w:t>:</w:t>
            </w:r>
            <w:r>
              <w:t>00</w:t>
            </w:r>
          </w:p>
        </w:tc>
      </w:tr>
      <w:tr w:rsidR="00DD059C" w:rsidRPr="003724C2" w:rsidTr="008F7D0C">
        <w:tc>
          <w:tcPr>
            <w:tcW w:w="8928" w:type="dxa"/>
            <w:gridSpan w:val="2"/>
          </w:tcPr>
          <w:p w:rsidR="00DD059C" w:rsidRPr="005D2098" w:rsidRDefault="00DD059C" w:rsidP="00DD059C">
            <w:pPr>
              <w:rPr>
                <w:lang w:val="en-US"/>
              </w:rPr>
            </w:pPr>
            <w:r>
              <w:t>Папка</w:t>
            </w:r>
            <w:r w:rsidRPr="005D2098">
              <w:rPr>
                <w:lang w:val="en-US"/>
              </w:rPr>
              <w:t xml:space="preserve"> </w:t>
            </w:r>
            <w:r>
              <w:t>извлечения</w:t>
            </w:r>
            <w:r w:rsidRPr="00DD059C">
              <w:rPr>
                <w:lang w:val="en-US"/>
              </w:rPr>
              <w:t xml:space="preserve"> </w:t>
            </w:r>
            <w:r w:rsidRPr="005D2098">
              <w:rPr>
                <w:lang w:val="en-US"/>
              </w:rPr>
              <w:t>- \\</w:t>
            </w:r>
            <w:r>
              <w:rPr>
                <w:lang w:val="en-US"/>
              </w:rPr>
              <w:t>192.168.0.16</w:t>
            </w:r>
            <w:r w:rsidRPr="005D2098">
              <w:rPr>
                <w:lang w:val="en-US"/>
              </w:rPr>
              <w:t>\c$\Program Files</w:t>
            </w:r>
            <w:r>
              <w:rPr>
                <w:lang w:val="en-US"/>
              </w:rPr>
              <w:t>(x86)</w:t>
            </w:r>
            <w:r w:rsidRPr="005D2098">
              <w:rPr>
                <w:lang w:val="en-US"/>
              </w:rPr>
              <w:t>\Microsoft SQL Server\MSSQL</w:t>
            </w:r>
            <w:r>
              <w:rPr>
                <w:lang w:val="en-US"/>
              </w:rPr>
              <w:t>.1</w:t>
            </w:r>
            <w:r w:rsidRPr="005D2098">
              <w:rPr>
                <w:lang w:val="en-US"/>
              </w:rPr>
              <w:t>\ MSSQL</w:t>
            </w:r>
            <w:r>
              <w:rPr>
                <w:lang w:val="en-US"/>
              </w:rPr>
              <w:t>\</w:t>
            </w:r>
            <w:r w:rsidRPr="005D2098">
              <w:rPr>
                <w:lang w:val="en-US"/>
              </w:rPr>
              <w:t>BACKUP\</w:t>
            </w:r>
          </w:p>
        </w:tc>
      </w:tr>
      <w:tr w:rsidR="00462CF3" w:rsidRPr="00DD059C" w:rsidTr="00B35F97">
        <w:tc>
          <w:tcPr>
            <w:tcW w:w="8928" w:type="dxa"/>
            <w:gridSpan w:val="2"/>
            <w:tcBorders>
              <w:bottom w:val="single" w:sz="4" w:space="0" w:color="auto"/>
            </w:tcBorders>
          </w:tcPr>
          <w:p w:rsidR="00462CF3" w:rsidRPr="00DD059C" w:rsidRDefault="00462CF3" w:rsidP="00DD059C">
            <w:r>
              <w:t>Папка</w:t>
            </w:r>
            <w:r w:rsidRPr="00DD059C">
              <w:t xml:space="preserve"> </w:t>
            </w:r>
            <w:r>
              <w:t>назначения</w:t>
            </w:r>
            <w:r w:rsidRPr="00DD059C">
              <w:t xml:space="preserve"> - \\</w:t>
            </w:r>
            <w:r w:rsidR="00DD059C" w:rsidRPr="00DD059C">
              <w:t>192.168.0.47</w:t>
            </w:r>
            <w:r w:rsidRPr="00DD059C">
              <w:t>\</w:t>
            </w:r>
            <w:r w:rsidR="00DD059C">
              <w:t>Новый Том(Е</w:t>
            </w:r>
            <w:r w:rsidR="00DD059C" w:rsidRPr="00DD059C">
              <w:t>:</w:t>
            </w:r>
            <w:r w:rsidR="00DD059C">
              <w:t>)\</w:t>
            </w:r>
            <w:r w:rsidR="00DD059C">
              <w:rPr>
                <w:lang w:val="en-US"/>
              </w:rPr>
              <w:t>Backup</w:t>
            </w:r>
            <w:r w:rsidR="00DD059C" w:rsidRPr="00DD059C">
              <w:t>\16-</w:t>
            </w:r>
            <w:r w:rsidR="00DD059C">
              <w:rPr>
                <w:lang w:val="en-US"/>
              </w:rPr>
              <w:t>mars</w:t>
            </w:r>
            <w:r w:rsidR="00DD059C" w:rsidRPr="00DD059C">
              <w:t>-</w:t>
            </w:r>
            <w:r w:rsidR="00DD059C">
              <w:rPr>
                <w:lang w:val="en-US"/>
              </w:rPr>
              <w:t>sun</w:t>
            </w:r>
          </w:p>
        </w:tc>
      </w:tr>
      <w:tr w:rsidR="00462CF3" w:rsidRPr="007B5CDE" w:rsidTr="00462CF3">
        <w:tc>
          <w:tcPr>
            <w:tcW w:w="8928" w:type="dxa"/>
            <w:gridSpan w:val="2"/>
            <w:tcBorders>
              <w:left w:val="nil"/>
              <w:right w:val="nil"/>
            </w:tcBorders>
          </w:tcPr>
          <w:p w:rsidR="005777E2" w:rsidRPr="000432C9" w:rsidRDefault="005777E2" w:rsidP="00462C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62CF3" w:rsidRPr="00806DFF" w:rsidRDefault="005777E2" w:rsidP="00462CF3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KSE.KG</w:t>
            </w:r>
          </w:p>
        </w:tc>
      </w:tr>
      <w:tr w:rsidR="00462CF3" w:rsidRPr="007B5CDE" w:rsidTr="00462CF3">
        <w:tc>
          <w:tcPr>
            <w:tcW w:w="3190" w:type="dxa"/>
          </w:tcPr>
          <w:p w:rsidR="00462CF3" w:rsidRPr="007B5CDE" w:rsidRDefault="00462CF3" w:rsidP="00462CF3">
            <w:pPr>
              <w:rPr>
                <w:b/>
                <w:lang w:val="en-US"/>
              </w:rPr>
            </w:pPr>
            <w:r w:rsidRPr="00806DFF">
              <w:rPr>
                <w:b/>
              </w:rPr>
              <w:t>База</w:t>
            </w:r>
          </w:p>
        </w:tc>
        <w:tc>
          <w:tcPr>
            <w:tcW w:w="5738" w:type="dxa"/>
          </w:tcPr>
          <w:p w:rsidR="00462CF3" w:rsidRPr="007B5CDE" w:rsidRDefault="00462CF3" w:rsidP="00462CF3">
            <w:pPr>
              <w:rPr>
                <w:lang w:val="en-US"/>
              </w:rPr>
            </w:pPr>
            <w:r w:rsidRPr="005D2098">
              <w:rPr>
                <w:b/>
              </w:rPr>
              <w:t>Расписание</w:t>
            </w:r>
            <w:r w:rsidRPr="007B5CDE">
              <w:rPr>
                <w:b/>
                <w:lang w:val="en-US"/>
              </w:rPr>
              <w:t xml:space="preserve"> </w:t>
            </w:r>
            <w:r w:rsidRPr="005D2098">
              <w:rPr>
                <w:b/>
              </w:rPr>
              <w:t>бэкапирования</w:t>
            </w:r>
          </w:p>
        </w:tc>
      </w:tr>
      <w:tr w:rsidR="00462CF3" w:rsidRPr="007A67D9" w:rsidTr="00462CF3">
        <w:tc>
          <w:tcPr>
            <w:tcW w:w="3190" w:type="dxa"/>
          </w:tcPr>
          <w:p w:rsidR="00462CF3" w:rsidRPr="005D2098" w:rsidRDefault="005777E2" w:rsidP="00462CF3">
            <w:pPr>
              <w:rPr>
                <w:lang w:val="en-US"/>
              </w:rPr>
            </w:pPr>
            <w:r>
              <w:rPr>
                <w:lang w:val="en-US"/>
              </w:rPr>
              <w:t>192.168.0.38</w:t>
            </w:r>
          </w:p>
        </w:tc>
        <w:tc>
          <w:tcPr>
            <w:tcW w:w="5738" w:type="dxa"/>
          </w:tcPr>
          <w:p w:rsidR="005777E2" w:rsidRPr="007B5CDE" w:rsidRDefault="005777E2" w:rsidP="005777E2">
            <w:r>
              <w:t>Каждый</w:t>
            </w:r>
            <w:r w:rsidRPr="007B5CDE">
              <w:t xml:space="preserve"> </w:t>
            </w:r>
            <w:r>
              <w:t>день</w:t>
            </w:r>
            <w:r w:rsidRPr="007B5CDE">
              <w:t xml:space="preserve">, </w:t>
            </w:r>
            <w:r>
              <w:t>кроме</w:t>
            </w:r>
            <w:r w:rsidRPr="007B5CDE">
              <w:t xml:space="preserve"> </w:t>
            </w:r>
            <w:r>
              <w:t>выходных</w:t>
            </w:r>
            <w:r w:rsidRPr="007B5CDE">
              <w:t xml:space="preserve">, </w:t>
            </w:r>
            <w:r>
              <w:t>после</w:t>
            </w:r>
            <w:r w:rsidRPr="007B5CDE">
              <w:t xml:space="preserve"> 18:00 </w:t>
            </w:r>
            <w:r>
              <w:t>создаем</w:t>
            </w:r>
            <w:r w:rsidRPr="007B5CDE">
              <w:t xml:space="preserve"> </w:t>
            </w:r>
            <w:r>
              <w:t>бэкап</w:t>
            </w:r>
            <w:r w:rsidRPr="007B5CDE">
              <w:t xml:space="preserve"> </w:t>
            </w:r>
            <w:r>
              <w:t>базы</w:t>
            </w:r>
            <w:r w:rsidRPr="007B5CDE">
              <w:t xml:space="preserve"> “</w:t>
            </w:r>
            <w:r>
              <w:rPr>
                <w:lang w:val="en-US"/>
              </w:rPr>
              <w:t>kse</w:t>
            </w:r>
            <w:r w:rsidRPr="007B5CDE">
              <w:t>.</w:t>
            </w:r>
            <w:r>
              <w:rPr>
                <w:lang w:val="en-US"/>
              </w:rPr>
              <w:t>kg</w:t>
            </w:r>
            <w:r w:rsidRPr="007B5CDE">
              <w:t>”, в каталоге /</w:t>
            </w:r>
            <w:r>
              <w:rPr>
                <w:lang w:val="en-US"/>
              </w:rPr>
              <w:t>home</w:t>
            </w:r>
            <w:r w:rsidRPr="007B5CDE">
              <w:t>/</w:t>
            </w:r>
            <w:r>
              <w:rPr>
                <w:lang w:val="en-US"/>
              </w:rPr>
              <w:t>mnazaraliev</w:t>
            </w:r>
            <w:r w:rsidRPr="007B5CDE">
              <w:t>/</w:t>
            </w:r>
          </w:p>
          <w:p w:rsidR="005777E2" w:rsidRDefault="005777E2" w:rsidP="005777E2">
            <w:pPr>
              <w:rPr>
                <w:lang w:val="en-US"/>
              </w:rPr>
            </w:pPr>
            <w:r>
              <w:t>Через</w:t>
            </w:r>
            <w:r w:rsidRPr="00B35F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PuTTy </w:t>
            </w:r>
            <w:r>
              <w:t>в</w:t>
            </w:r>
            <w:r w:rsidRPr="00B35F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Host Name </w:t>
            </w:r>
            <w:r>
              <w:t>пишем</w:t>
            </w:r>
            <w:r w:rsidRPr="00B35F97">
              <w:rPr>
                <w:lang w:val="en-US"/>
              </w:rPr>
              <w:t xml:space="preserve"> 192</w:t>
            </w:r>
            <w:r>
              <w:rPr>
                <w:lang w:val="en-US"/>
              </w:rPr>
              <w:t xml:space="preserve">.168.0.38 </w:t>
            </w:r>
          </w:p>
          <w:p w:rsidR="005777E2" w:rsidRDefault="005777E2" w:rsidP="005777E2">
            <w:pPr>
              <w:rPr>
                <w:lang w:val="en-US"/>
              </w:rPr>
            </w:pPr>
            <w:r>
              <w:rPr>
                <w:lang w:val="en-US"/>
              </w:rPr>
              <w:t>Login: mnazaraliev</w:t>
            </w:r>
          </w:p>
          <w:p w:rsidR="00462CF3" w:rsidRPr="00EF411D" w:rsidRDefault="005777E2" w:rsidP="005777E2">
            <w:r>
              <w:rPr>
                <w:lang w:val="en-US"/>
              </w:rPr>
              <w:t>Password: 12medet34</w:t>
            </w:r>
          </w:p>
        </w:tc>
      </w:tr>
      <w:tr w:rsidR="00462CF3" w:rsidRPr="005777E2" w:rsidTr="00462CF3">
        <w:tc>
          <w:tcPr>
            <w:tcW w:w="8928" w:type="dxa"/>
            <w:gridSpan w:val="2"/>
          </w:tcPr>
          <w:p w:rsidR="00462CF3" w:rsidRDefault="005777E2" w:rsidP="00462CF3">
            <w:r>
              <w:rPr>
                <w:lang w:val="en-US"/>
              </w:rPr>
              <w:t>KOD</w:t>
            </w:r>
            <w:r w:rsidRPr="005777E2">
              <w:t xml:space="preserve">: </w:t>
            </w:r>
            <w:r>
              <w:rPr>
                <w:lang w:val="en-US"/>
              </w:rPr>
              <w:t>mysqldump</w:t>
            </w:r>
            <w:r w:rsidRPr="005777E2">
              <w:t xml:space="preserve"> –</w:t>
            </w:r>
            <w:r>
              <w:rPr>
                <w:lang w:val="en-US"/>
              </w:rPr>
              <w:t>u</w:t>
            </w:r>
            <w:r w:rsidRPr="005777E2">
              <w:t xml:space="preserve"> </w:t>
            </w:r>
            <w:r>
              <w:rPr>
                <w:lang w:val="en-US"/>
              </w:rPr>
              <w:t>root</w:t>
            </w:r>
            <w:r w:rsidRPr="005777E2">
              <w:t xml:space="preserve"> –</w:t>
            </w:r>
            <w:r>
              <w:rPr>
                <w:lang w:val="en-US"/>
              </w:rPr>
              <w:t>p</w:t>
            </w:r>
            <w:r w:rsidRPr="005777E2">
              <w:t xml:space="preserve"> </w:t>
            </w:r>
            <w:r>
              <w:rPr>
                <w:lang w:val="en-US"/>
              </w:rPr>
              <w:t>kse</w:t>
            </w:r>
            <w:r w:rsidRPr="005777E2">
              <w:t xml:space="preserve"> &gt;/</w:t>
            </w:r>
            <w:r>
              <w:rPr>
                <w:lang w:val="en-US"/>
              </w:rPr>
              <w:t>home</w:t>
            </w:r>
            <w:r w:rsidRPr="005777E2">
              <w:t>/</w:t>
            </w:r>
            <w:r>
              <w:rPr>
                <w:lang w:val="en-US"/>
              </w:rPr>
              <w:t>mnazaraliev</w:t>
            </w:r>
            <w:r w:rsidRPr="005777E2">
              <w:t>/</w:t>
            </w:r>
            <w:r>
              <w:rPr>
                <w:lang w:val="en-US"/>
              </w:rPr>
              <w:t>kse</w:t>
            </w:r>
            <w:r w:rsidRPr="005777E2">
              <w:t>25052021.</w:t>
            </w:r>
            <w:r>
              <w:rPr>
                <w:lang w:val="en-US"/>
              </w:rPr>
              <w:t>sql</w:t>
            </w:r>
            <w:r w:rsidRPr="005777E2">
              <w:t xml:space="preserve"> (</w:t>
            </w:r>
            <w:r>
              <w:t>Название</w:t>
            </w:r>
            <w:r w:rsidRPr="005777E2">
              <w:t xml:space="preserve"> </w:t>
            </w:r>
            <w:r>
              <w:t>бэкапа</w:t>
            </w:r>
            <w:r w:rsidRPr="005777E2">
              <w:t>)</w:t>
            </w:r>
          </w:p>
          <w:p w:rsidR="005777E2" w:rsidRPr="005777E2" w:rsidRDefault="005777E2" w:rsidP="00462CF3">
            <w:pPr>
              <w:rPr>
                <w:lang w:val="en-US"/>
              </w:rPr>
            </w:pPr>
            <w:r>
              <w:rPr>
                <w:lang w:val="en-US"/>
              </w:rPr>
              <w:t>Password: 12medet34</w:t>
            </w:r>
          </w:p>
        </w:tc>
      </w:tr>
      <w:tr w:rsidR="00462CF3" w:rsidRPr="007A67D9" w:rsidTr="00462CF3">
        <w:tc>
          <w:tcPr>
            <w:tcW w:w="8928" w:type="dxa"/>
            <w:gridSpan w:val="2"/>
            <w:tcBorders>
              <w:left w:val="nil"/>
              <w:right w:val="nil"/>
            </w:tcBorders>
          </w:tcPr>
          <w:p w:rsidR="005777E2" w:rsidRPr="000432C9" w:rsidRDefault="005777E2" w:rsidP="00462C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F245F5" w:rsidRPr="000432C9" w:rsidRDefault="00F245F5" w:rsidP="00F245F5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Сервер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node</w:t>
            </w:r>
            <w:r w:rsidRPr="000432C9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js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18"/>
              <w:gridCol w:w="5584"/>
            </w:tblGrid>
            <w:tr w:rsidR="00F245F5" w:rsidRPr="007A67D9" w:rsidTr="00F61DC1">
              <w:tc>
                <w:tcPr>
                  <w:tcW w:w="3190" w:type="dxa"/>
                  <w:tcBorders>
                    <w:bottom w:val="single" w:sz="4" w:space="0" w:color="auto"/>
                    <w:right w:val="nil"/>
                  </w:tcBorders>
                </w:tcPr>
                <w:p w:rsidR="00F245F5" w:rsidRPr="000432C9" w:rsidRDefault="00F245F5" w:rsidP="00F245F5">
                  <w:r w:rsidRPr="008876D6">
                    <w:rPr>
                      <w:b/>
                      <w:i/>
                    </w:rPr>
                    <w:t>Имя хоста</w:t>
                  </w:r>
                  <w:r w:rsidRPr="000432C9">
                    <w:rPr>
                      <w:b/>
                      <w:i/>
                    </w:rPr>
                    <w:t>:</w:t>
                  </w:r>
                  <w:r w:rsidRPr="000432C9">
                    <w:t xml:space="preserve"> 212.42.101.4</w:t>
                  </w:r>
                </w:p>
              </w:tc>
              <w:tc>
                <w:tcPr>
                  <w:tcW w:w="5738" w:type="dxa"/>
                  <w:tcBorders>
                    <w:left w:val="nil"/>
                    <w:bottom w:val="single" w:sz="4" w:space="0" w:color="auto"/>
                  </w:tcBorders>
                </w:tcPr>
                <w:p w:rsidR="00F245F5" w:rsidRPr="00F12795" w:rsidRDefault="00F245F5" w:rsidP="00F245F5"/>
              </w:tc>
            </w:tr>
            <w:tr w:rsidR="00F245F5" w:rsidRPr="007A67D9" w:rsidTr="00F61DC1">
              <w:tc>
                <w:tcPr>
                  <w:tcW w:w="3190" w:type="dxa"/>
                  <w:tcBorders>
                    <w:right w:val="single" w:sz="4" w:space="0" w:color="auto"/>
                  </w:tcBorders>
                </w:tcPr>
                <w:p w:rsidR="00F245F5" w:rsidRPr="000432C9" w:rsidRDefault="00F245F5" w:rsidP="00F245F5">
                  <w:r>
                    <w:rPr>
                      <w:b/>
                    </w:rPr>
                    <w:t>Логин</w:t>
                  </w:r>
                </w:p>
              </w:tc>
              <w:tc>
                <w:tcPr>
                  <w:tcW w:w="5738" w:type="dxa"/>
                  <w:tcBorders>
                    <w:left w:val="single" w:sz="4" w:space="0" w:color="auto"/>
                  </w:tcBorders>
                </w:tcPr>
                <w:p w:rsidR="00F245F5" w:rsidRPr="00F12795" w:rsidRDefault="00F245F5" w:rsidP="00F245F5">
                  <w:r>
                    <w:rPr>
                      <w:b/>
                    </w:rPr>
                    <w:t>Пароль</w:t>
                  </w:r>
                </w:p>
              </w:tc>
            </w:tr>
            <w:tr w:rsidR="00F245F5" w:rsidRPr="007A67D9" w:rsidTr="00F61DC1">
              <w:tc>
                <w:tcPr>
                  <w:tcW w:w="31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245F5" w:rsidRPr="00907DDC" w:rsidRDefault="006A7C4A" w:rsidP="00F245F5">
                  <w:pPr>
                    <w:rPr>
                      <w:lang w:val="en-US"/>
                    </w:rPr>
                  </w:pPr>
                  <w:r w:rsidRPr="00907DDC">
                    <w:rPr>
                      <w:lang w:val="en-US"/>
                    </w:rPr>
                    <w:t>u</w:t>
                  </w:r>
                  <w:r w:rsidR="00F245F5" w:rsidRPr="00907DDC">
                    <w:rPr>
                      <w:lang w:val="en-US"/>
                    </w:rPr>
                    <w:t>seruser</w:t>
                  </w:r>
                </w:p>
                <w:p w:rsidR="006A7C4A" w:rsidRDefault="006A7C4A" w:rsidP="00F245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pm2 status</w:t>
                  </w:r>
                </w:p>
                <w:p w:rsidR="006A7C4A" w:rsidRDefault="006A7C4A" w:rsidP="00F245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pm2 stop server</w:t>
                  </w:r>
                </w:p>
                <w:p w:rsidR="006A7C4A" w:rsidRPr="006A7C4A" w:rsidRDefault="006A7C4A" w:rsidP="00F245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pm2 start server</w:t>
                  </w:r>
                </w:p>
              </w:tc>
              <w:tc>
                <w:tcPr>
                  <w:tcW w:w="573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245F5" w:rsidRDefault="00F245F5" w:rsidP="00F245F5">
                  <w:r w:rsidRPr="00F245F5">
                    <w:t>12pa$$wordKSE34</w:t>
                  </w:r>
                </w:p>
                <w:p w:rsidR="006A7C4A" w:rsidRDefault="006A7C4A" w:rsidP="00F245F5">
                  <w:r>
                    <w:t>Проверка статуса</w:t>
                  </w:r>
                </w:p>
                <w:p w:rsidR="006A7C4A" w:rsidRDefault="006A7C4A" w:rsidP="00F245F5">
                  <w:r>
                    <w:t>Стоп сервера</w:t>
                  </w:r>
                </w:p>
                <w:p w:rsidR="006A7C4A" w:rsidRPr="006A7C4A" w:rsidRDefault="006A7C4A" w:rsidP="00F245F5">
                  <w:r>
                    <w:t>Запуск сервера</w:t>
                  </w:r>
                </w:p>
              </w:tc>
            </w:tr>
          </w:tbl>
          <w:p w:rsidR="00F245F5" w:rsidRPr="000432C9" w:rsidRDefault="00F245F5" w:rsidP="00462C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0B2652" w:rsidRPr="00305D23" w:rsidRDefault="000B2652" w:rsidP="00462CF3">
            <w:pPr>
              <w:rPr>
                <w:rFonts w:ascii="Arial" w:hAnsi="Arial" w:cs="Arial"/>
                <w:b/>
                <w:sz w:val="26"/>
                <w:szCs w:val="26"/>
                <w:rPrChange w:id="0" w:author="Пользователь" w:date="2021-09-09T13:54:00Z">
                  <w:rPr>
                    <w:rFonts w:ascii="Arial" w:hAnsi="Arial" w:cs="Arial"/>
                    <w:b/>
                    <w:sz w:val="26"/>
                    <w:szCs w:val="26"/>
                    <w:lang w:val="en-US"/>
                  </w:rPr>
                </w:rPrChange>
              </w:rPr>
            </w:pPr>
          </w:p>
          <w:p w:rsidR="000B2652" w:rsidRPr="00305D23" w:rsidRDefault="000B2652" w:rsidP="00462CF3">
            <w:pPr>
              <w:rPr>
                <w:rFonts w:ascii="Arial" w:hAnsi="Arial" w:cs="Arial"/>
                <w:b/>
                <w:sz w:val="26"/>
                <w:szCs w:val="26"/>
                <w:rPrChange w:id="1" w:author="Пользователь" w:date="2021-09-09T13:54:00Z">
                  <w:rPr>
                    <w:rFonts w:ascii="Arial" w:hAnsi="Arial" w:cs="Arial"/>
                    <w:b/>
                    <w:sz w:val="26"/>
                    <w:szCs w:val="26"/>
                    <w:lang w:val="en-US"/>
                  </w:rPr>
                </w:rPrChange>
              </w:rPr>
            </w:pPr>
          </w:p>
          <w:p w:rsidR="000B2652" w:rsidRPr="00305D23" w:rsidRDefault="000B2652" w:rsidP="00462CF3">
            <w:pPr>
              <w:rPr>
                <w:rFonts w:ascii="Arial" w:hAnsi="Arial" w:cs="Arial"/>
                <w:b/>
                <w:sz w:val="26"/>
                <w:szCs w:val="26"/>
                <w:rPrChange w:id="2" w:author="Пользователь" w:date="2021-09-09T13:54:00Z">
                  <w:rPr>
                    <w:rFonts w:ascii="Arial" w:hAnsi="Arial" w:cs="Arial"/>
                    <w:b/>
                    <w:sz w:val="26"/>
                    <w:szCs w:val="26"/>
                    <w:lang w:val="en-US"/>
                  </w:rPr>
                </w:rPrChange>
              </w:rPr>
            </w:pPr>
          </w:p>
          <w:p w:rsidR="00462CF3" w:rsidRPr="000432C9" w:rsidRDefault="002A4DF9" w:rsidP="00462CF3">
            <w:pPr>
              <w:rPr>
                <w:b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r w:rsidRPr="000432C9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kse</w:t>
            </w:r>
            <w:r w:rsidRPr="000432C9">
              <w:rPr>
                <w:rFonts w:ascii="Arial" w:hAnsi="Arial" w:cs="Arial"/>
                <w:b/>
                <w:sz w:val="26"/>
                <w:szCs w:val="26"/>
              </w:rPr>
              <w:t>.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kg</w:t>
            </w:r>
          </w:p>
        </w:tc>
      </w:tr>
      <w:tr w:rsidR="00462CF3" w:rsidRPr="007A67D9" w:rsidTr="00462CF3">
        <w:tc>
          <w:tcPr>
            <w:tcW w:w="3190" w:type="dxa"/>
          </w:tcPr>
          <w:p w:rsidR="00462CF3" w:rsidRPr="002A4DF9" w:rsidRDefault="002A4DF9" w:rsidP="00462CF3">
            <w:r>
              <w:rPr>
                <w:b/>
              </w:rPr>
              <w:lastRenderedPageBreak/>
              <w:t>Логин</w:t>
            </w:r>
          </w:p>
        </w:tc>
        <w:tc>
          <w:tcPr>
            <w:tcW w:w="5738" w:type="dxa"/>
          </w:tcPr>
          <w:p w:rsidR="00462CF3" w:rsidRDefault="002A4DF9" w:rsidP="00462CF3">
            <w:r>
              <w:rPr>
                <w:b/>
              </w:rPr>
              <w:t>Пароль</w:t>
            </w:r>
          </w:p>
        </w:tc>
      </w:tr>
      <w:tr w:rsidR="00462CF3" w:rsidRPr="007A67D9" w:rsidTr="00462CF3">
        <w:tc>
          <w:tcPr>
            <w:tcW w:w="3190" w:type="dxa"/>
          </w:tcPr>
          <w:p w:rsidR="00462CF3" w:rsidRPr="005D2098" w:rsidRDefault="002A4DF9" w:rsidP="00462CF3">
            <w:pPr>
              <w:rPr>
                <w:lang w:val="en-US"/>
              </w:rPr>
            </w:pPr>
            <w:r w:rsidRPr="002A4DF9">
              <w:rPr>
                <w:lang w:val="en-US"/>
              </w:rPr>
              <w:t>kse.mainstance@gmail.com</w:t>
            </w:r>
          </w:p>
        </w:tc>
        <w:tc>
          <w:tcPr>
            <w:tcW w:w="5738" w:type="dxa"/>
          </w:tcPr>
          <w:p w:rsidR="00462CF3" w:rsidRPr="007A67D9" w:rsidRDefault="002A4DF9" w:rsidP="00462CF3">
            <w:r w:rsidRPr="002A4DF9">
              <w:t>ksetechadmin2020</w:t>
            </w:r>
          </w:p>
        </w:tc>
      </w:tr>
    </w:tbl>
    <w:p w:rsidR="00462CF3" w:rsidRDefault="00462CF3">
      <w:pPr>
        <w:rPr>
          <w:lang w:val="en-US"/>
        </w:rPr>
      </w:pPr>
    </w:p>
    <w:p w:rsidR="00AB7EDD" w:rsidRDefault="00AB7EDD">
      <w:pPr>
        <w:rPr>
          <w:rFonts w:ascii="Arial" w:hAnsi="Arial" w:cs="Arial"/>
          <w:b/>
          <w:sz w:val="26"/>
          <w:szCs w:val="26"/>
          <w:lang w:val="en-US"/>
        </w:rPr>
      </w:pPr>
    </w:p>
    <w:p w:rsidR="00AB7EDD" w:rsidRDefault="00AB7EDD">
      <w:pPr>
        <w:rPr>
          <w:rFonts w:ascii="Arial" w:hAnsi="Arial" w:cs="Arial"/>
          <w:b/>
          <w:sz w:val="26"/>
          <w:szCs w:val="26"/>
          <w:lang w:val="en-US"/>
        </w:rPr>
      </w:pPr>
    </w:p>
    <w:p w:rsidR="008A0176" w:rsidRPr="002A4DF9" w:rsidRDefault="008A0176" w:rsidP="008A0176">
      <w:r>
        <w:rPr>
          <w:rFonts w:ascii="Arial" w:hAnsi="Arial" w:cs="Arial"/>
          <w:b/>
          <w:sz w:val="26"/>
          <w:szCs w:val="26"/>
          <w:lang w:val="en-US"/>
        </w:rPr>
        <w:t>Heroku BOT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5738"/>
      </w:tblGrid>
      <w:tr w:rsidR="008A0176" w:rsidTr="007A0F3E">
        <w:tc>
          <w:tcPr>
            <w:tcW w:w="3190" w:type="dxa"/>
          </w:tcPr>
          <w:p w:rsidR="008A0176" w:rsidRPr="002A4DF9" w:rsidRDefault="008A0176" w:rsidP="007A0F3E">
            <w:r>
              <w:rPr>
                <w:b/>
              </w:rPr>
              <w:t>Логин</w:t>
            </w:r>
          </w:p>
        </w:tc>
        <w:tc>
          <w:tcPr>
            <w:tcW w:w="5738" w:type="dxa"/>
          </w:tcPr>
          <w:p w:rsidR="008A0176" w:rsidRDefault="008A0176" w:rsidP="007A0F3E">
            <w:r>
              <w:rPr>
                <w:b/>
              </w:rPr>
              <w:t>Пароль</w:t>
            </w:r>
          </w:p>
        </w:tc>
      </w:tr>
      <w:tr w:rsidR="008A0176" w:rsidRPr="007A67D9" w:rsidTr="007A0F3E">
        <w:tc>
          <w:tcPr>
            <w:tcW w:w="3190" w:type="dxa"/>
          </w:tcPr>
          <w:p w:rsidR="008A0176" w:rsidRPr="008A0176" w:rsidRDefault="008A0176" w:rsidP="007A0F3E">
            <w:r>
              <w:rPr>
                <w:lang w:val="en-US"/>
              </w:rPr>
              <w:t>guljamal</w:t>
            </w:r>
            <w:r w:rsidRPr="008A0176">
              <w:t>.</w:t>
            </w:r>
            <w:r>
              <w:rPr>
                <w:lang w:val="en-US"/>
              </w:rPr>
              <w:t>usubakunova</w:t>
            </w:r>
            <w:r w:rsidRPr="008A0176">
              <w:t>@</w:t>
            </w:r>
            <w:r w:rsidRPr="002A4DF9">
              <w:rPr>
                <w:lang w:val="en-US"/>
              </w:rPr>
              <w:t>gmail</w:t>
            </w:r>
            <w:r w:rsidRPr="008A0176">
              <w:t>.</w:t>
            </w:r>
            <w:r w:rsidRPr="002A4DF9">
              <w:rPr>
                <w:lang w:val="en-US"/>
              </w:rPr>
              <w:t>com</w:t>
            </w:r>
          </w:p>
        </w:tc>
        <w:tc>
          <w:tcPr>
            <w:tcW w:w="5738" w:type="dxa"/>
          </w:tcPr>
          <w:p w:rsidR="008A0176" w:rsidRPr="008A0176" w:rsidRDefault="008A0176" w:rsidP="007A0F3E">
            <w:pPr>
              <w:rPr>
                <w:lang w:val="en-US"/>
              </w:rPr>
            </w:pPr>
            <w:r>
              <w:rPr>
                <w:lang w:val="en-US"/>
              </w:rPr>
              <w:t>Di@s080519972015</w:t>
            </w:r>
          </w:p>
        </w:tc>
      </w:tr>
    </w:tbl>
    <w:p w:rsidR="008A0176" w:rsidRPr="008A0176" w:rsidRDefault="008A0176">
      <w:pPr>
        <w:rPr>
          <w:rFonts w:ascii="Arial" w:hAnsi="Arial" w:cs="Arial"/>
          <w:b/>
          <w:sz w:val="26"/>
          <w:szCs w:val="26"/>
        </w:rPr>
      </w:pPr>
    </w:p>
    <w:p w:rsidR="008A0176" w:rsidRPr="008A0176" w:rsidRDefault="008A0176">
      <w:pPr>
        <w:rPr>
          <w:rFonts w:ascii="Arial" w:hAnsi="Arial" w:cs="Arial"/>
          <w:b/>
          <w:sz w:val="26"/>
          <w:szCs w:val="26"/>
        </w:rPr>
      </w:pPr>
    </w:p>
    <w:p w:rsidR="002A4DF9" w:rsidRPr="002A4DF9" w:rsidRDefault="002A4DF9">
      <w:r>
        <w:rPr>
          <w:rFonts w:ascii="Arial" w:hAnsi="Arial" w:cs="Arial"/>
          <w:b/>
          <w:sz w:val="26"/>
          <w:szCs w:val="26"/>
          <w:lang w:val="en-US"/>
        </w:rPr>
        <w:t>Gmail</w:t>
      </w:r>
      <w:r w:rsidRPr="008A0176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  <w:lang w:val="en-US"/>
        </w:rPr>
        <w:t>kse</w:t>
      </w:r>
      <w:r w:rsidRPr="008A0176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  <w:lang w:val="en-US"/>
        </w:rPr>
        <w:t>kg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2A4DF9" w:rsidTr="00F61DC1">
        <w:tc>
          <w:tcPr>
            <w:tcW w:w="3190" w:type="dxa"/>
          </w:tcPr>
          <w:p w:rsidR="002A4DF9" w:rsidRPr="002A4DF9" w:rsidRDefault="002A4DF9" w:rsidP="00F61DC1">
            <w:r>
              <w:rPr>
                <w:b/>
              </w:rPr>
              <w:t>Логин</w:t>
            </w:r>
          </w:p>
        </w:tc>
        <w:tc>
          <w:tcPr>
            <w:tcW w:w="5738" w:type="dxa"/>
          </w:tcPr>
          <w:p w:rsidR="002A4DF9" w:rsidRDefault="002A4DF9" w:rsidP="00F61DC1">
            <w:r>
              <w:rPr>
                <w:b/>
              </w:rPr>
              <w:t>Пароль</w:t>
            </w:r>
          </w:p>
        </w:tc>
      </w:tr>
      <w:tr w:rsidR="002A4DF9" w:rsidRPr="007A67D9" w:rsidTr="00F61DC1">
        <w:tc>
          <w:tcPr>
            <w:tcW w:w="3190" w:type="dxa"/>
          </w:tcPr>
          <w:p w:rsidR="002A4DF9" w:rsidRPr="008A0176" w:rsidRDefault="002A4DF9" w:rsidP="00F61DC1">
            <w:r w:rsidRPr="002A4DF9">
              <w:rPr>
                <w:lang w:val="en-US"/>
              </w:rPr>
              <w:t>kse</w:t>
            </w:r>
            <w:r w:rsidRPr="008A0176">
              <w:t>.</w:t>
            </w:r>
            <w:r w:rsidRPr="002A4DF9">
              <w:rPr>
                <w:lang w:val="en-US"/>
              </w:rPr>
              <w:t>mainstance</w:t>
            </w:r>
            <w:r w:rsidRPr="008A0176">
              <w:t>@</w:t>
            </w:r>
            <w:r w:rsidRPr="002A4DF9">
              <w:rPr>
                <w:lang w:val="en-US"/>
              </w:rPr>
              <w:t>gmail</w:t>
            </w:r>
            <w:r w:rsidRPr="008A0176">
              <w:t>.</w:t>
            </w:r>
            <w:r w:rsidRPr="002A4DF9">
              <w:rPr>
                <w:lang w:val="en-US"/>
              </w:rPr>
              <w:t>com</w:t>
            </w:r>
          </w:p>
        </w:tc>
        <w:tc>
          <w:tcPr>
            <w:tcW w:w="5738" w:type="dxa"/>
          </w:tcPr>
          <w:p w:rsidR="002A4DF9" w:rsidRPr="007A67D9" w:rsidRDefault="002A4DF9" w:rsidP="00F61DC1">
            <w:r w:rsidRPr="002A4DF9">
              <w:t>ksetechadmin2020</w:t>
            </w:r>
          </w:p>
        </w:tc>
      </w:tr>
    </w:tbl>
    <w:p w:rsidR="002A4DF9" w:rsidRPr="008A0176" w:rsidRDefault="002A4DF9"/>
    <w:p w:rsidR="00F12795" w:rsidRPr="008A0176" w:rsidRDefault="00F12795">
      <w:pPr>
        <w:rPr>
          <w:rFonts w:ascii="Arial" w:hAnsi="Arial" w:cs="Arial"/>
          <w:b/>
          <w:sz w:val="26"/>
          <w:szCs w:val="26"/>
        </w:rPr>
      </w:pPr>
    </w:p>
    <w:p w:rsidR="00F12795" w:rsidRPr="008A0176" w:rsidRDefault="00F12795">
      <w:pPr>
        <w:rPr>
          <w:rFonts w:ascii="Arial" w:hAnsi="Arial" w:cs="Arial"/>
          <w:b/>
          <w:sz w:val="26"/>
          <w:szCs w:val="26"/>
        </w:rPr>
      </w:pPr>
    </w:p>
    <w:p w:rsidR="00F12795" w:rsidRPr="008A0176" w:rsidRDefault="00F12795">
      <w:pPr>
        <w:rPr>
          <w:rFonts w:ascii="Arial" w:hAnsi="Arial" w:cs="Arial"/>
          <w:b/>
          <w:sz w:val="26"/>
          <w:szCs w:val="26"/>
        </w:rPr>
      </w:pPr>
      <w:r w:rsidRPr="00F12795">
        <w:rPr>
          <w:rFonts w:ascii="Arial" w:hAnsi="Arial" w:cs="Arial"/>
          <w:b/>
          <w:sz w:val="26"/>
          <w:szCs w:val="26"/>
          <w:lang w:val="en-US"/>
        </w:rPr>
        <w:t>PgAdmin</w:t>
      </w:r>
      <w:r w:rsidRPr="008A0176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  <w:lang w:val="en-US"/>
        </w:rPr>
        <w:t>kse</w:t>
      </w:r>
      <w:r w:rsidRPr="008A0176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  <w:lang w:val="en-US"/>
        </w:rPr>
        <w:t>kg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F12795" w:rsidTr="00F61DC1">
        <w:tc>
          <w:tcPr>
            <w:tcW w:w="3190" w:type="dxa"/>
          </w:tcPr>
          <w:p w:rsidR="00F12795" w:rsidRPr="002A4DF9" w:rsidRDefault="00F12795" w:rsidP="00F61DC1">
            <w:r>
              <w:rPr>
                <w:b/>
              </w:rPr>
              <w:t>Логин</w:t>
            </w:r>
          </w:p>
        </w:tc>
        <w:tc>
          <w:tcPr>
            <w:tcW w:w="5738" w:type="dxa"/>
          </w:tcPr>
          <w:p w:rsidR="00F12795" w:rsidRDefault="00F12795" w:rsidP="00F61DC1">
            <w:r>
              <w:rPr>
                <w:b/>
              </w:rPr>
              <w:t>Пароль</w:t>
            </w:r>
          </w:p>
        </w:tc>
      </w:tr>
      <w:tr w:rsidR="00F12795" w:rsidRPr="007A67D9" w:rsidTr="00C97FCD">
        <w:tc>
          <w:tcPr>
            <w:tcW w:w="3190" w:type="dxa"/>
            <w:tcBorders>
              <w:bottom w:val="single" w:sz="4" w:space="0" w:color="auto"/>
            </w:tcBorders>
          </w:tcPr>
          <w:p w:rsidR="00F12795" w:rsidRPr="00907DDC" w:rsidRDefault="00907DDC" w:rsidP="00F61DC1">
            <w:pPr>
              <w:rPr>
                <w:lang w:val="en-US"/>
              </w:rPr>
            </w:pPr>
            <w:r>
              <w:rPr>
                <w:lang w:val="en-US"/>
              </w:rPr>
              <w:t>PgAdmin</w:t>
            </w:r>
          </w:p>
        </w:tc>
        <w:tc>
          <w:tcPr>
            <w:tcW w:w="5738" w:type="dxa"/>
            <w:tcBorders>
              <w:bottom w:val="single" w:sz="4" w:space="0" w:color="auto"/>
            </w:tcBorders>
          </w:tcPr>
          <w:p w:rsidR="00F12795" w:rsidRPr="007A67D9" w:rsidRDefault="00F12795" w:rsidP="00F61DC1">
            <w:r w:rsidRPr="00F12795">
              <w:t>123</w:t>
            </w:r>
          </w:p>
        </w:tc>
      </w:tr>
      <w:tr w:rsidR="00F12795" w:rsidRPr="007A67D9" w:rsidTr="00C97FCD">
        <w:tc>
          <w:tcPr>
            <w:tcW w:w="3190" w:type="dxa"/>
            <w:tcBorders>
              <w:bottom w:val="single" w:sz="4" w:space="0" w:color="auto"/>
              <w:right w:val="nil"/>
            </w:tcBorders>
          </w:tcPr>
          <w:p w:rsidR="00F12795" w:rsidRPr="008876D6" w:rsidRDefault="00C97FCD" w:rsidP="00F61DC1">
            <w:pPr>
              <w:rPr>
                <w:b/>
                <w:i/>
                <w:lang w:val="en-US"/>
              </w:rPr>
            </w:pPr>
            <w:r w:rsidRPr="008876D6">
              <w:rPr>
                <w:b/>
                <w:i/>
                <w:lang w:val="en-US"/>
              </w:rPr>
              <w:t>Сервер oi</w:t>
            </w:r>
          </w:p>
        </w:tc>
        <w:tc>
          <w:tcPr>
            <w:tcW w:w="5738" w:type="dxa"/>
            <w:tcBorders>
              <w:left w:val="nil"/>
              <w:bottom w:val="single" w:sz="4" w:space="0" w:color="auto"/>
            </w:tcBorders>
          </w:tcPr>
          <w:p w:rsidR="00F12795" w:rsidRPr="00F12795" w:rsidRDefault="00F12795" w:rsidP="00F61DC1"/>
        </w:tc>
      </w:tr>
      <w:tr w:rsidR="00C97FCD" w:rsidRPr="007A67D9" w:rsidTr="00C97FCD">
        <w:tc>
          <w:tcPr>
            <w:tcW w:w="3190" w:type="dxa"/>
            <w:tcBorders>
              <w:bottom w:val="single" w:sz="4" w:space="0" w:color="auto"/>
              <w:right w:val="single" w:sz="4" w:space="0" w:color="auto"/>
            </w:tcBorders>
          </w:tcPr>
          <w:p w:rsidR="00C97FCD" w:rsidRDefault="00E9717A" w:rsidP="00F61DC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907DDC">
              <w:rPr>
                <w:lang w:val="en-US"/>
              </w:rPr>
              <w:t>i</w:t>
            </w:r>
          </w:p>
          <w:p w:rsidR="00E9717A" w:rsidRPr="00C97FCD" w:rsidRDefault="00E9717A" w:rsidP="00F61DC1">
            <w:pPr>
              <w:rPr>
                <w:lang w:val="en-US"/>
              </w:rPr>
            </w:pPr>
            <w:r>
              <w:rPr>
                <w:lang w:val="en-US"/>
              </w:rPr>
              <w:t>Host (192.168.0.126)</w:t>
            </w:r>
          </w:p>
        </w:tc>
        <w:tc>
          <w:tcPr>
            <w:tcW w:w="5738" w:type="dxa"/>
            <w:tcBorders>
              <w:left w:val="single" w:sz="4" w:space="0" w:color="auto"/>
              <w:bottom w:val="single" w:sz="4" w:space="0" w:color="auto"/>
            </w:tcBorders>
          </w:tcPr>
          <w:p w:rsidR="00C97FCD" w:rsidRPr="00F12795" w:rsidRDefault="00C97FCD" w:rsidP="00F61DC1">
            <w:r w:rsidRPr="00C97FCD">
              <w:t>12kse34</w:t>
            </w:r>
          </w:p>
        </w:tc>
      </w:tr>
    </w:tbl>
    <w:p w:rsidR="00F12795" w:rsidRDefault="00F12795">
      <w:pPr>
        <w:rPr>
          <w:lang w:val="en-US"/>
        </w:rPr>
      </w:pPr>
    </w:p>
    <w:p w:rsidR="00845CF9" w:rsidRDefault="00845CF9" w:rsidP="00845CF9">
      <w:pPr>
        <w:rPr>
          <w:rFonts w:ascii="Arial" w:hAnsi="Arial" w:cs="Arial"/>
          <w:b/>
          <w:sz w:val="26"/>
          <w:szCs w:val="26"/>
          <w:lang w:val="en-US"/>
        </w:rPr>
      </w:pPr>
      <w:r w:rsidRPr="00845CF9">
        <w:rPr>
          <w:rFonts w:ascii="Arial" w:hAnsi="Arial" w:cs="Arial"/>
          <w:b/>
          <w:sz w:val="26"/>
          <w:szCs w:val="26"/>
          <w:lang w:val="en-US"/>
        </w:rPr>
        <w:t>TotalCommander</w:t>
      </w:r>
      <w:r>
        <w:rPr>
          <w:rFonts w:ascii="Arial" w:hAnsi="Arial" w:cs="Arial"/>
          <w:b/>
          <w:sz w:val="26"/>
          <w:szCs w:val="26"/>
          <w:lang w:val="en-US"/>
        </w:rPr>
        <w:t xml:space="preserve"> kse.kg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845CF9" w:rsidRPr="007A67D9" w:rsidTr="00F61DC1">
        <w:tc>
          <w:tcPr>
            <w:tcW w:w="3190" w:type="dxa"/>
            <w:tcBorders>
              <w:bottom w:val="single" w:sz="4" w:space="0" w:color="auto"/>
              <w:right w:val="nil"/>
            </w:tcBorders>
          </w:tcPr>
          <w:p w:rsidR="00845CF9" w:rsidRPr="005D2098" w:rsidRDefault="00845CF9" w:rsidP="00F61DC1">
            <w:pPr>
              <w:rPr>
                <w:lang w:val="en-US"/>
              </w:rPr>
            </w:pPr>
            <w:r w:rsidRPr="008876D6">
              <w:rPr>
                <w:b/>
                <w:i/>
                <w:lang w:val="en-US"/>
              </w:rPr>
              <w:t>Сервер</w:t>
            </w:r>
            <w:r w:rsidRPr="00C97FCD">
              <w:rPr>
                <w:lang w:val="en-US"/>
              </w:rPr>
              <w:t xml:space="preserve"> </w:t>
            </w:r>
            <w:r w:rsidRPr="00845CF9">
              <w:rPr>
                <w:lang w:val="en-US"/>
              </w:rPr>
              <w:t>192.168.0.25</w:t>
            </w:r>
          </w:p>
        </w:tc>
        <w:tc>
          <w:tcPr>
            <w:tcW w:w="5738" w:type="dxa"/>
            <w:tcBorders>
              <w:left w:val="nil"/>
              <w:bottom w:val="single" w:sz="4" w:space="0" w:color="auto"/>
            </w:tcBorders>
          </w:tcPr>
          <w:p w:rsidR="00845CF9" w:rsidRPr="00F12795" w:rsidRDefault="00845CF9" w:rsidP="00F61DC1"/>
        </w:tc>
      </w:tr>
      <w:tr w:rsidR="00845CF9" w:rsidRPr="007A67D9" w:rsidTr="00845CF9">
        <w:tc>
          <w:tcPr>
            <w:tcW w:w="3190" w:type="dxa"/>
            <w:tcBorders>
              <w:right w:val="single" w:sz="4" w:space="0" w:color="auto"/>
            </w:tcBorders>
          </w:tcPr>
          <w:p w:rsidR="00845CF9" w:rsidRPr="00C97FCD" w:rsidRDefault="00845CF9" w:rsidP="00F61DC1">
            <w:pPr>
              <w:rPr>
                <w:lang w:val="en-US"/>
              </w:rPr>
            </w:pPr>
            <w:r>
              <w:rPr>
                <w:b/>
              </w:rPr>
              <w:t>Логин</w:t>
            </w:r>
          </w:p>
        </w:tc>
        <w:tc>
          <w:tcPr>
            <w:tcW w:w="5738" w:type="dxa"/>
            <w:tcBorders>
              <w:left w:val="single" w:sz="4" w:space="0" w:color="auto"/>
            </w:tcBorders>
          </w:tcPr>
          <w:p w:rsidR="00845CF9" w:rsidRPr="00F12795" w:rsidRDefault="00845CF9" w:rsidP="00F61DC1">
            <w:r>
              <w:rPr>
                <w:b/>
              </w:rPr>
              <w:t>Пароль</w:t>
            </w:r>
          </w:p>
        </w:tc>
      </w:tr>
      <w:tr w:rsidR="00845CF9" w:rsidRPr="007A67D9" w:rsidTr="00F61DC1">
        <w:tc>
          <w:tcPr>
            <w:tcW w:w="3190" w:type="dxa"/>
            <w:tcBorders>
              <w:bottom w:val="single" w:sz="4" w:space="0" w:color="auto"/>
              <w:right w:val="single" w:sz="4" w:space="0" w:color="auto"/>
            </w:tcBorders>
          </w:tcPr>
          <w:p w:rsidR="00845CF9" w:rsidRPr="00845CF9" w:rsidRDefault="00845CF9" w:rsidP="00F61DC1">
            <w:r w:rsidRPr="00845CF9">
              <w:t>vadim</w:t>
            </w:r>
          </w:p>
        </w:tc>
        <w:tc>
          <w:tcPr>
            <w:tcW w:w="5738" w:type="dxa"/>
            <w:tcBorders>
              <w:left w:val="single" w:sz="4" w:space="0" w:color="auto"/>
              <w:bottom w:val="single" w:sz="4" w:space="0" w:color="auto"/>
            </w:tcBorders>
          </w:tcPr>
          <w:p w:rsidR="00845CF9" w:rsidRPr="00845CF9" w:rsidRDefault="00845CF9" w:rsidP="00F61DC1">
            <w:r w:rsidRPr="00845CF9">
              <w:t>vadim123</w:t>
            </w:r>
          </w:p>
        </w:tc>
      </w:tr>
    </w:tbl>
    <w:p w:rsidR="00845CF9" w:rsidRDefault="00845CF9">
      <w:pPr>
        <w:rPr>
          <w:lang w:val="en-US"/>
        </w:rPr>
      </w:pPr>
    </w:p>
    <w:p w:rsidR="000B2652" w:rsidRDefault="000B2652" w:rsidP="00625077">
      <w:pPr>
        <w:rPr>
          <w:rFonts w:ascii="Arial" w:hAnsi="Arial" w:cs="Arial"/>
          <w:b/>
          <w:sz w:val="26"/>
          <w:szCs w:val="26"/>
          <w:lang w:val="en-US"/>
        </w:rPr>
      </w:pPr>
    </w:p>
    <w:p w:rsidR="00625077" w:rsidRPr="00625077" w:rsidRDefault="00625077" w:rsidP="0062507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lastRenderedPageBreak/>
        <w:t>SQL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625077" w:rsidRPr="007A67D9" w:rsidTr="00F61DC1">
        <w:tc>
          <w:tcPr>
            <w:tcW w:w="3190" w:type="dxa"/>
            <w:tcBorders>
              <w:bottom w:val="single" w:sz="4" w:space="0" w:color="auto"/>
              <w:right w:val="nil"/>
            </w:tcBorders>
          </w:tcPr>
          <w:p w:rsidR="00625077" w:rsidRPr="005D2098" w:rsidRDefault="00625077" w:rsidP="00625077">
            <w:pPr>
              <w:rPr>
                <w:lang w:val="en-US"/>
              </w:rPr>
            </w:pPr>
            <w:r w:rsidRPr="008876D6">
              <w:rPr>
                <w:b/>
                <w:i/>
                <w:lang w:val="en-US"/>
              </w:rPr>
              <w:t>Сервер</w:t>
            </w:r>
            <w:r w:rsidRPr="00C97FCD">
              <w:rPr>
                <w:lang w:val="en-US"/>
              </w:rPr>
              <w:t xml:space="preserve"> </w:t>
            </w:r>
            <w:r w:rsidRPr="00845CF9">
              <w:rPr>
                <w:lang w:val="en-US"/>
              </w:rPr>
              <w:t>192.168.0.</w:t>
            </w:r>
            <w:r>
              <w:rPr>
                <w:lang w:val="en-US"/>
              </w:rPr>
              <w:t>16 / 192.168.0.66</w:t>
            </w:r>
          </w:p>
        </w:tc>
        <w:tc>
          <w:tcPr>
            <w:tcW w:w="5738" w:type="dxa"/>
            <w:tcBorders>
              <w:left w:val="nil"/>
              <w:bottom w:val="single" w:sz="4" w:space="0" w:color="auto"/>
            </w:tcBorders>
          </w:tcPr>
          <w:p w:rsidR="00625077" w:rsidRPr="00F12795" w:rsidRDefault="00625077" w:rsidP="00F61DC1"/>
        </w:tc>
      </w:tr>
      <w:tr w:rsidR="00625077" w:rsidRPr="007A67D9" w:rsidTr="00F61DC1">
        <w:tc>
          <w:tcPr>
            <w:tcW w:w="3190" w:type="dxa"/>
            <w:tcBorders>
              <w:right w:val="single" w:sz="4" w:space="0" w:color="auto"/>
            </w:tcBorders>
          </w:tcPr>
          <w:p w:rsidR="00625077" w:rsidRPr="00C97FCD" w:rsidRDefault="00625077" w:rsidP="00F61DC1">
            <w:pPr>
              <w:rPr>
                <w:lang w:val="en-US"/>
              </w:rPr>
            </w:pPr>
            <w:r>
              <w:rPr>
                <w:b/>
              </w:rPr>
              <w:t>Логин</w:t>
            </w:r>
          </w:p>
        </w:tc>
        <w:tc>
          <w:tcPr>
            <w:tcW w:w="5738" w:type="dxa"/>
            <w:tcBorders>
              <w:left w:val="single" w:sz="4" w:space="0" w:color="auto"/>
            </w:tcBorders>
          </w:tcPr>
          <w:p w:rsidR="00625077" w:rsidRPr="00F12795" w:rsidRDefault="00625077" w:rsidP="00F61DC1">
            <w:r>
              <w:rPr>
                <w:b/>
              </w:rPr>
              <w:t>Пароль</w:t>
            </w:r>
          </w:p>
        </w:tc>
      </w:tr>
      <w:tr w:rsidR="00625077" w:rsidRPr="007A67D9" w:rsidTr="00F61DC1">
        <w:tc>
          <w:tcPr>
            <w:tcW w:w="3190" w:type="dxa"/>
            <w:tcBorders>
              <w:bottom w:val="single" w:sz="4" w:space="0" w:color="auto"/>
              <w:right w:val="single" w:sz="4" w:space="0" w:color="auto"/>
            </w:tcBorders>
          </w:tcPr>
          <w:p w:rsidR="00625077" w:rsidRPr="00625077" w:rsidRDefault="00625077" w:rsidP="00F61DC1">
            <w:pPr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5738" w:type="dxa"/>
            <w:tcBorders>
              <w:left w:val="single" w:sz="4" w:space="0" w:color="auto"/>
              <w:bottom w:val="single" w:sz="4" w:space="0" w:color="auto"/>
            </w:tcBorders>
          </w:tcPr>
          <w:p w:rsidR="00625077" w:rsidRPr="00845CF9" w:rsidRDefault="00625077" w:rsidP="00F61DC1">
            <w:r w:rsidRPr="00625077">
              <w:t>gancha</w:t>
            </w:r>
          </w:p>
        </w:tc>
      </w:tr>
    </w:tbl>
    <w:p w:rsidR="00625077" w:rsidRDefault="00625077">
      <w:pPr>
        <w:rPr>
          <w:lang w:val="en-US"/>
        </w:rPr>
      </w:pPr>
    </w:p>
    <w:p w:rsidR="00F14671" w:rsidRPr="00F14671" w:rsidRDefault="00F14671" w:rsidP="00F1467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Запуск сервера 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F14671" w:rsidRPr="007A67D9" w:rsidTr="00BC4CB4">
        <w:tc>
          <w:tcPr>
            <w:tcW w:w="3190" w:type="dxa"/>
            <w:tcBorders>
              <w:bottom w:val="single" w:sz="4" w:space="0" w:color="auto"/>
              <w:right w:val="nil"/>
            </w:tcBorders>
          </w:tcPr>
          <w:p w:rsidR="00F14671" w:rsidRPr="005D2098" w:rsidRDefault="00F14671" w:rsidP="00F14671">
            <w:pPr>
              <w:rPr>
                <w:lang w:val="en-US"/>
              </w:rPr>
            </w:pPr>
            <w:r w:rsidRPr="008876D6">
              <w:rPr>
                <w:b/>
                <w:i/>
                <w:lang w:val="en-US"/>
              </w:rPr>
              <w:t>Сервер</w:t>
            </w:r>
            <w:r w:rsidRPr="00C97FCD">
              <w:rPr>
                <w:lang w:val="en-US"/>
              </w:rPr>
              <w:t xml:space="preserve"> </w:t>
            </w:r>
            <w:r w:rsidRPr="00845CF9">
              <w:rPr>
                <w:lang w:val="en-US"/>
              </w:rPr>
              <w:t>192.168.0.</w:t>
            </w:r>
            <w:r>
              <w:rPr>
                <w:lang w:val="en-US"/>
              </w:rPr>
              <w:t>26</w:t>
            </w:r>
          </w:p>
        </w:tc>
        <w:tc>
          <w:tcPr>
            <w:tcW w:w="5738" w:type="dxa"/>
            <w:tcBorders>
              <w:left w:val="nil"/>
              <w:bottom w:val="single" w:sz="4" w:space="0" w:color="auto"/>
            </w:tcBorders>
          </w:tcPr>
          <w:p w:rsidR="00F14671" w:rsidRPr="00F12795" w:rsidRDefault="00F14671" w:rsidP="00BC4CB4"/>
        </w:tc>
      </w:tr>
      <w:tr w:rsidR="00F14671" w:rsidRPr="007A67D9" w:rsidTr="00BC4CB4">
        <w:tc>
          <w:tcPr>
            <w:tcW w:w="3190" w:type="dxa"/>
            <w:tcBorders>
              <w:right w:val="single" w:sz="4" w:space="0" w:color="auto"/>
            </w:tcBorders>
          </w:tcPr>
          <w:p w:rsidR="00F14671" w:rsidRPr="00C97FCD" w:rsidRDefault="00F14671" w:rsidP="00BC4CB4">
            <w:pPr>
              <w:rPr>
                <w:lang w:val="en-US"/>
              </w:rPr>
            </w:pPr>
            <w:r>
              <w:rPr>
                <w:b/>
              </w:rPr>
              <w:t>Логин</w:t>
            </w:r>
          </w:p>
        </w:tc>
        <w:tc>
          <w:tcPr>
            <w:tcW w:w="5738" w:type="dxa"/>
            <w:tcBorders>
              <w:left w:val="single" w:sz="4" w:space="0" w:color="auto"/>
            </w:tcBorders>
          </w:tcPr>
          <w:p w:rsidR="00F14671" w:rsidRPr="00F12795" w:rsidRDefault="00F14671" w:rsidP="00BC4CB4">
            <w:r>
              <w:rPr>
                <w:b/>
              </w:rPr>
              <w:t>Пароль</w:t>
            </w:r>
          </w:p>
        </w:tc>
      </w:tr>
      <w:tr w:rsidR="00F14671" w:rsidRPr="007A67D9" w:rsidTr="00BC4CB4">
        <w:tc>
          <w:tcPr>
            <w:tcW w:w="3190" w:type="dxa"/>
            <w:tcBorders>
              <w:bottom w:val="single" w:sz="4" w:space="0" w:color="auto"/>
              <w:right w:val="single" w:sz="4" w:space="0" w:color="auto"/>
            </w:tcBorders>
          </w:tcPr>
          <w:p w:rsidR="00F14671" w:rsidRPr="00625077" w:rsidRDefault="00F14671" w:rsidP="00BC4CB4">
            <w:pPr>
              <w:rPr>
                <w:lang w:val="en-US"/>
              </w:rPr>
            </w:pPr>
            <w:r>
              <w:rPr>
                <w:lang w:val="en-US"/>
              </w:rPr>
              <w:t>vadim</w:t>
            </w:r>
          </w:p>
        </w:tc>
        <w:tc>
          <w:tcPr>
            <w:tcW w:w="5738" w:type="dxa"/>
            <w:tcBorders>
              <w:left w:val="single" w:sz="4" w:space="0" w:color="auto"/>
              <w:bottom w:val="single" w:sz="4" w:space="0" w:color="auto"/>
            </w:tcBorders>
          </w:tcPr>
          <w:p w:rsidR="00F14671" w:rsidRDefault="00F37FB8" w:rsidP="00BC4CB4">
            <w:pPr>
              <w:rPr>
                <w:lang w:val="en-US"/>
              </w:rPr>
            </w:pPr>
            <w:r>
              <w:rPr>
                <w:lang w:val="en-US"/>
              </w:rPr>
              <w:t xml:space="preserve"> v</w:t>
            </w:r>
            <w:r w:rsidR="00F14671">
              <w:rPr>
                <w:lang w:val="en-US"/>
              </w:rPr>
              <w:t>adim123</w:t>
            </w:r>
          </w:p>
          <w:p w:rsidR="00F14671" w:rsidRDefault="00F14671" w:rsidP="00BC4CB4">
            <w:pPr>
              <w:rPr>
                <w:lang w:val="en-US"/>
              </w:rPr>
            </w:pPr>
          </w:p>
          <w:p w:rsidR="00F14671" w:rsidRDefault="00F14671" w:rsidP="00BC4CB4">
            <w:pPr>
              <w:rPr>
                <w:lang w:val="en-US"/>
              </w:rPr>
            </w:pPr>
            <w:r>
              <w:rPr>
                <w:lang w:val="en-US"/>
              </w:rPr>
              <w:t xml:space="preserve">  crontab -l</w:t>
            </w:r>
          </w:p>
          <w:p w:rsidR="00F14671" w:rsidRPr="00F14671" w:rsidRDefault="00F14671" w:rsidP="00BC4CB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F14671">
              <w:rPr>
                <w:lang w:val="en-US"/>
              </w:rPr>
              <w:t>./Scripts/start</w:t>
            </w:r>
            <w:r>
              <w:rPr>
                <w:lang w:val="en-US"/>
              </w:rPr>
              <w:t>t</w:t>
            </w:r>
            <w:r w:rsidRPr="00F14671">
              <w:rPr>
                <w:lang w:val="en-US"/>
              </w:rPr>
              <w:t>s</w:t>
            </w:r>
          </w:p>
        </w:tc>
      </w:tr>
    </w:tbl>
    <w:p w:rsidR="00F14671" w:rsidRDefault="00F14671">
      <w:pPr>
        <w:rPr>
          <w:lang w:val="en-US"/>
        </w:rPr>
      </w:pPr>
    </w:p>
    <w:p w:rsidR="00F14671" w:rsidRDefault="00F14671">
      <w:pPr>
        <w:rPr>
          <w:lang w:val="en-US"/>
        </w:rPr>
      </w:pPr>
    </w:p>
    <w:p w:rsidR="000432C9" w:rsidRPr="000432C9" w:rsidRDefault="000432C9" w:rsidP="000432C9">
      <w:r>
        <w:rPr>
          <w:rFonts w:ascii="Arial" w:hAnsi="Arial" w:cs="Arial"/>
          <w:b/>
          <w:sz w:val="26"/>
          <w:szCs w:val="26"/>
          <w:lang w:val="en-US"/>
        </w:rPr>
        <w:t xml:space="preserve">Gmail </w:t>
      </w:r>
      <w:r>
        <w:rPr>
          <w:rFonts w:ascii="Arial" w:hAnsi="Arial" w:cs="Arial"/>
          <w:b/>
          <w:sz w:val="26"/>
          <w:szCs w:val="26"/>
        </w:rPr>
        <w:t>офис менеджер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0432C9" w:rsidTr="0010799A">
        <w:tc>
          <w:tcPr>
            <w:tcW w:w="3190" w:type="dxa"/>
          </w:tcPr>
          <w:p w:rsidR="000432C9" w:rsidRPr="002A4DF9" w:rsidRDefault="000432C9" w:rsidP="0010799A">
            <w:r>
              <w:rPr>
                <w:b/>
              </w:rPr>
              <w:t>Логин</w:t>
            </w:r>
          </w:p>
        </w:tc>
        <w:tc>
          <w:tcPr>
            <w:tcW w:w="5738" w:type="dxa"/>
          </w:tcPr>
          <w:p w:rsidR="000432C9" w:rsidRDefault="000432C9" w:rsidP="0010799A">
            <w:r>
              <w:rPr>
                <w:b/>
              </w:rPr>
              <w:t>Пароль</w:t>
            </w:r>
          </w:p>
        </w:tc>
      </w:tr>
      <w:tr w:rsidR="000432C9" w:rsidRPr="007A67D9" w:rsidTr="0010799A">
        <w:tc>
          <w:tcPr>
            <w:tcW w:w="3190" w:type="dxa"/>
          </w:tcPr>
          <w:p w:rsidR="000432C9" w:rsidRPr="005D2098" w:rsidRDefault="000432C9" w:rsidP="0010799A">
            <w:pPr>
              <w:rPr>
                <w:lang w:val="en-US"/>
              </w:rPr>
            </w:pPr>
            <w:r>
              <w:rPr>
                <w:lang w:val="en-US"/>
              </w:rPr>
              <w:t>kyrgyzexchange@gmail.com</w:t>
            </w:r>
          </w:p>
        </w:tc>
        <w:tc>
          <w:tcPr>
            <w:tcW w:w="5738" w:type="dxa"/>
          </w:tcPr>
          <w:p w:rsidR="000432C9" w:rsidRPr="000432C9" w:rsidRDefault="0021054E" w:rsidP="0010799A">
            <w:pPr>
              <w:rPr>
                <w:lang w:val="en-US"/>
              </w:rPr>
            </w:pPr>
            <w:r>
              <w:rPr>
                <w:lang w:val="en-US"/>
              </w:rPr>
              <w:t>12s</w:t>
            </w:r>
            <w:r w:rsidR="000432C9">
              <w:rPr>
                <w:lang w:val="en-US"/>
              </w:rPr>
              <w:t>ecretary34</w:t>
            </w:r>
          </w:p>
        </w:tc>
      </w:tr>
    </w:tbl>
    <w:p w:rsidR="002F39FC" w:rsidRDefault="002F39FC">
      <w:pPr>
        <w:rPr>
          <w:lang w:val="en-US"/>
        </w:rPr>
      </w:pPr>
    </w:p>
    <w:p w:rsidR="003724C2" w:rsidRPr="000432C9" w:rsidRDefault="003724C2" w:rsidP="003724C2">
      <w:r>
        <w:rPr>
          <w:rFonts w:ascii="Arial" w:hAnsi="Arial" w:cs="Arial"/>
          <w:b/>
          <w:sz w:val="26"/>
          <w:szCs w:val="26"/>
          <w:lang w:val="en-US"/>
        </w:rPr>
        <w:t>KSE Blomp Cloud Storage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3724C2" w:rsidTr="00BC4CB4">
        <w:tc>
          <w:tcPr>
            <w:tcW w:w="3190" w:type="dxa"/>
          </w:tcPr>
          <w:p w:rsidR="003724C2" w:rsidRPr="002A4DF9" w:rsidRDefault="003724C2" w:rsidP="00BC4CB4">
            <w:r>
              <w:rPr>
                <w:b/>
              </w:rPr>
              <w:t>Логин</w:t>
            </w:r>
          </w:p>
        </w:tc>
        <w:tc>
          <w:tcPr>
            <w:tcW w:w="5738" w:type="dxa"/>
          </w:tcPr>
          <w:p w:rsidR="003724C2" w:rsidRDefault="003724C2" w:rsidP="00BC4CB4">
            <w:r>
              <w:rPr>
                <w:b/>
              </w:rPr>
              <w:t>Пароль</w:t>
            </w:r>
          </w:p>
        </w:tc>
      </w:tr>
      <w:tr w:rsidR="003724C2" w:rsidRPr="007A67D9" w:rsidTr="00BC4CB4">
        <w:tc>
          <w:tcPr>
            <w:tcW w:w="3190" w:type="dxa"/>
          </w:tcPr>
          <w:p w:rsidR="003724C2" w:rsidRPr="0008247A" w:rsidRDefault="0008247A" w:rsidP="00BC4CB4">
            <w:hyperlink r:id="rId6" w:history="1">
              <w:r w:rsidRPr="005468B6">
                <w:rPr>
                  <w:rStyle w:val="a3"/>
                  <w:lang w:val="en-US"/>
                </w:rPr>
                <w:t>kse</w:t>
              </w:r>
              <w:r w:rsidRPr="0008247A">
                <w:rPr>
                  <w:rStyle w:val="a3"/>
                </w:rPr>
                <w:t>.</w:t>
              </w:r>
              <w:r w:rsidRPr="005468B6">
                <w:rPr>
                  <w:rStyle w:val="a3"/>
                  <w:lang w:val="en-US"/>
                </w:rPr>
                <w:t>mainstance</w:t>
              </w:r>
              <w:r w:rsidRPr="0008247A">
                <w:rPr>
                  <w:rStyle w:val="a3"/>
                </w:rPr>
                <w:t>@</w:t>
              </w:r>
              <w:r w:rsidRPr="005468B6">
                <w:rPr>
                  <w:rStyle w:val="a3"/>
                  <w:lang w:val="en-US"/>
                </w:rPr>
                <w:t>gmail</w:t>
              </w:r>
              <w:r w:rsidRPr="0008247A">
                <w:rPr>
                  <w:rStyle w:val="a3"/>
                </w:rPr>
                <w:t>.</w:t>
              </w:r>
              <w:r w:rsidRPr="005468B6">
                <w:rPr>
                  <w:rStyle w:val="a3"/>
                  <w:lang w:val="en-US"/>
                </w:rPr>
                <w:t>com</w:t>
              </w:r>
            </w:hyperlink>
          </w:p>
          <w:p w:rsidR="0008247A" w:rsidRPr="0008247A" w:rsidRDefault="0008247A" w:rsidP="00BC4CB4">
            <w:r w:rsidRPr="0008247A">
              <w:rPr>
                <w:lang w:val="en-US"/>
              </w:rPr>
              <w:t>kyrgyzexchange</w:t>
            </w:r>
            <w:r w:rsidRPr="0008247A">
              <w:t>@</w:t>
            </w:r>
            <w:r w:rsidRPr="0008247A">
              <w:rPr>
                <w:lang w:val="en-US"/>
              </w:rPr>
              <w:t>gmail</w:t>
            </w:r>
            <w:r w:rsidRPr="0008247A">
              <w:t>.</w:t>
            </w:r>
            <w:r w:rsidRPr="0008247A">
              <w:rPr>
                <w:lang w:val="en-US"/>
              </w:rPr>
              <w:t>com</w:t>
            </w:r>
          </w:p>
        </w:tc>
        <w:tc>
          <w:tcPr>
            <w:tcW w:w="5738" w:type="dxa"/>
          </w:tcPr>
          <w:p w:rsidR="003724C2" w:rsidRDefault="003724C2" w:rsidP="00BC4CB4">
            <w:pPr>
              <w:rPr>
                <w:lang w:val="en-US"/>
              </w:rPr>
            </w:pPr>
            <w:r>
              <w:rPr>
                <w:lang w:val="en-US"/>
              </w:rPr>
              <w:t>12ksekse34</w:t>
            </w:r>
          </w:p>
          <w:p w:rsidR="0008247A" w:rsidRPr="000432C9" w:rsidRDefault="0008247A" w:rsidP="00BC4CB4">
            <w:pPr>
              <w:rPr>
                <w:lang w:val="en-US"/>
              </w:rPr>
            </w:pPr>
            <w:r>
              <w:rPr>
                <w:lang w:val="en-US"/>
              </w:rPr>
              <w:t>12ksekse34</w:t>
            </w:r>
            <w:bookmarkStart w:id="3" w:name="_GoBack"/>
            <w:bookmarkEnd w:id="3"/>
          </w:p>
        </w:tc>
      </w:tr>
    </w:tbl>
    <w:p w:rsidR="003724C2" w:rsidRDefault="003724C2">
      <w:pPr>
        <w:rPr>
          <w:lang w:val="en-US"/>
        </w:rPr>
      </w:pPr>
    </w:p>
    <w:p w:rsidR="003724C2" w:rsidRDefault="003724C2">
      <w:pPr>
        <w:rPr>
          <w:ins w:id="4" w:author="Пользователь" w:date="2021-10-07T11:54:00Z"/>
          <w:lang w:val="en-US"/>
        </w:rPr>
      </w:pPr>
    </w:p>
    <w:p w:rsidR="002F39FC" w:rsidRPr="002F39FC" w:rsidRDefault="002F7ABF" w:rsidP="002F39FC">
      <w:pPr>
        <w:rPr>
          <w:ins w:id="5" w:author="Пользователь" w:date="2021-10-07T11:55:00Z"/>
        </w:rPr>
      </w:pPr>
      <w:ins w:id="6" w:author="Пользователь" w:date="2021-10-07T11:55:00Z">
        <w:r>
          <w:rPr>
            <w:rFonts w:ascii="Arial" w:hAnsi="Arial" w:cs="Arial"/>
            <w:b/>
            <w:sz w:val="26"/>
            <w:szCs w:val="26"/>
          </w:rPr>
          <w:t>Номер тех по</w:t>
        </w:r>
        <w:r w:rsidR="002F39FC">
          <w:rPr>
            <w:rFonts w:ascii="Arial" w:hAnsi="Arial" w:cs="Arial"/>
            <w:b/>
            <w:sz w:val="26"/>
            <w:szCs w:val="26"/>
          </w:rPr>
          <w:t xml:space="preserve">ддержки </w:t>
        </w:r>
        <w:r w:rsidR="002F39FC">
          <w:rPr>
            <w:rFonts w:ascii="Arial" w:hAnsi="Arial" w:cs="Arial"/>
            <w:b/>
            <w:sz w:val="26"/>
            <w:szCs w:val="26"/>
            <w:lang w:val="en-US"/>
          </w:rPr>
          <w:t>KICB</w:t>
        </w:r>
        <w:r w:rsidR="002F39FC">
          <w:rPr>
            <w:rFonts w:ascii="Arial" w:hAnsi="Arial" w:cs="Arial"/>
            <w:b/>
            <w:sz w:val="26"/>
            <w:szCs w:val="26"/>
          </w:rPr>
          <w:t xml:space="preserve"> для приложения </w:t>
        </w:r>
        <w:r w:rsidR="002F39FC">
          <w:rPr>
            <w:rFonts w:ascii="Arial" w:hAnsi="Arial" w:cs="Arial"/>
            <w:b/>
            <w:sz w:val="26"/>
            <w:szCs w:val="26"/>
            <w:lang w:val="en-US"/>
          </w:rPr>
          <w:t>Bank</w:t>
        </w:r>
        <w:r w:rsidR="002F39FC" w:rsidRPr="002F39FC">
          <w:rPr>
            <w:rFonts w:ascii="Arial" w:hAnsi="Arial" w:cs="Arial"/>
            <w:b/>
            <w:sz w:val="26"/>
            <w:szCs w:val="26"/>
            <w:rPrChange w:id="7" w:author="Пользователь" w:date="2021-10-07T11:55:00Z">
              <w:rPr>
                <w:rFonts w:ascii="Arial" w:hAnsi="Arial" w:cs="Arial"/>
                <w:b/>
                <w:sz w:val="26"/>
                <w:szCs w:val="26"/>
                <w:lang w:val="en-US"/>
              </w:rPr>
            </w:rPrChange>
          </w:rPr>
          <w:t xml:space="preserve"> </w:t>
        </w:r>
        <w:r w:rsidR="002F39FC">
          <w:rPr>
            <w:rFonts w:ascii="Arial" w:hAnsi="Arial" w:cs="Arial"/>
            <w:b/>
            <w:sz w:val="26"/>
            <w:szCs w:val="26"/>
            <w:lang w:val="en-US"/>
          </w:rPr>
          <w:t>Client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2F39FC" w:rsidTr="00437268">
        <w:trPr>
          <w:ins w:id="8" w:author="Пользователь" w:date="2021-10-07T11:55:00Z"/>
        </w:trPr>
        <w:tc>
          <w:tcPr>
            <w:tcW w:w="3190" w:type="dxa"/>
          </w:tcPr>
          <w:p w:rsidR="002F39FC" w:rsidRPr="002A4DF9" w:rsidRDefault="002F39FC" w:rsidP="00437268">
            <w:pPr>
              <w:rPr>
                <w:ins w:id="9" w:author="Пользователь" w:date="2021-10-07T11:55:00Z"/>
              </w:rPr>
            </w:pPr>
            <w:ins w:id="10" w:author="Пользователь" w:date="2021-10-07T11:55:00Z">
              <w:r>
                <w:rPr>
                  <w:b/>
                </w:rPr>
                <w:t>Логин</w:t>
              </w:r>
            </w:ins>
          </w:p>
        </w:tc>
        <w:tc>
          <w:tcPr>
            <w:tcW w:w="5738" w:type="dxa"/>
          </w:tcPr>
          <w:p w:rsidR="002F39FC" w:rsidRDefault="002F39FC" w:rsidP="00437268">
            <w:pPr>
              <w:rPr>
                <w:ins w:id="11" w:author="Пользователь" w:date="2021-10-07T11:55:00Z"/>
              </w:rPr>
            </w:pPr>
            <w:ins w:id="12" w:author="Пользователь" w:date="2021-10-07T11:55:00Z">
              <w:r>
                <w:rPr>
                  <w:b/>
                </w:rPr>
                <w:t>Пароль</w:t>
              </w:r>
            </w:ins>
          </w:p>
        </w:tc>
      </w:tr>
      <w:tr w:rsidR="002F39FC" w:rsidRPr="007A67D9" w:rsidTr="00437268">
        <w:trPr>
          <w:ins w:id="13" w:author="Пользователь" w:date="2021-10-07T11:55:00Z"/>
        </w:trPr>
        <w:tc>
          <w:tcPr>
            <w:tcW w:w="3190" w:type="dxa"/>
          </w:tcPr>
          <w:p w:rsidR="002F39FC" w:rsidRPr="00DE740D" w:rsidRDefault="00DE740D" w:rsidP="00437268">
            <w:pPr>
              <w:rPr>
                <w:ins w:id="14" w:author="Пользователь" w:date="2021-10-07T11:55:00Z"/>
              </w:rPr>
            </w:pPr>
            <w:r>
              <w:t>Тел.номер</w:t>
            </w:r>
          </w:p>
        </w:tc>
        <w:tc>
          <w:tcPr>
            <w:tcW w:w="5738" w:type="dxa"/>
          </w:tcPr>
          <w:p w:rsidR="002F39FC" w:rsidRPr="000432C9" w:rsidRDefault="002F39FC" w:rsidP="00437268">
            <w:pPr>
              <w:rPr>
                <w:ins w:id="15" w:author="Пользователь" w:date="2021-10-07T11:55:00Z"/>
                <w:lang w:val="en-US"/>
              </w:rPr>
            </w:pPr>
            <w:ins w:id="16" w:author="Пользователь" w:date="2021-10-07T11:56:00Z">
              <w:r w:rsidRPr="002F39FC">
                <w:rPr>
                  <w:lang w:val="en-US"/>
                </w:rPr>
                <w:t>621123</w:t>
              </w:r>
            </w:ins>
          </w:p>
        </w:tc>
      </w:tr>
    </w:tbl>
    <w:p w:rsidR="002F39FC" w:rsidRDefault="002F39FC">
      <w:pPr>
        <w:rPr>
          <w:ins w:id="17" w:author="Пользователь" w:date="2021-11-17T11:26:00Z"/>
          <w:lang w:val="en-US"/>
        </w:rPr>
      </w:pPr>
    </w:p>
    <w:p w:rsidR="002F7ABF" w:rsidRPr="002F39FC" w:rsidRDefault="002F7ABF" w:rsidP="002F7ABF">
      <w:pPr>
        <w:rPr>
          <w:ins w:id="18" w:author="Пользователь" w:date="2021-11-17T11:26:00Z"/>
        </w:rPr>
      </w:pPr>
      <w:ins w:id="19" w:author="Пользователь" w:date="2021-11-17T11:26:00Z">
        <w:r>
          <w:rPr>
            <w:rFonts w:ascii="Arial" w:hAnsi="Arial" w:cs="Arial"/>
            <w:b/>
            <w:sz w:val="26"/>
            <w:szCs w:val="26"/>
          </w:rPr>
          <w:t>Охранная система КФБ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2F7ABF" w:rsidTr="0026284C">
        <w:trPr>
          <w:ins w:id="20" w:author="Пользователь" w:date="2021-11-17T11:26:00Z"/>
        </w:trPr>
        <w:tc>
          <w:tcPr>
            <w:tcW w:w="3190" w:type="dxa"/>
          </w:tcPr>
          <w:p w:rsidR="002F7ABF" w:rsidRPr="002A4DF9" w:rsidRDefault="002F7ABF" w:rsidP="0026284C">
            <w:pPr>
              <w:rPr>
                <w:ins w:id="21" w:author="Пользователь" w:date="2021-11-17T11:26:00Z"/>
              </w:rPr>
            </w:pPr>
            <w:ins w:id="22" w:author="Пользователь" w:date="2021-11-17T11:26:00Z">
              <w:r>
                <w:lastRenderedPageBreak/>
                <w:t>Тигр пулть</w:t>
              </w:r>
            </w:ins>
            <w:ins w:id="23" w:author="Пользователь" w:date="2021-11-17T11:27:00Z">
              <w:r>
                <w:t xml:space="preserve"> (</w:t>
              </w:r>
              <w:r w:rsidRPr="002F7ABF">
                <w:rPr>
                  <w:sz w:val="20"/>
                  <w:szCs w:val="20"/>
                  <w:rPrChange w:id="24" w:author="Пользователь" w:date="2021-11-17T11:27:00Z">
                    <w:rPr/>
                  </w:rPrChange>
                </w:rPr>
                <w:t xml:space="preserve">Позвонить прежде </w:t>
              </w:r>
              <w:r>
                <w:rPr>
                  <w:sz w:val="20"/>
                  <w:szCs w:val="20"/>
                </w:rPr>
                <w:t>чем отключать и открывать щ</w:t>
              </w:r>
              <w:r w:rsidRPr="002F7ABF">
                <w:rPr>
                  <w:sz w:val="20"/>
                  <w:szCs w:val="20"/>
                </w:rPr>
                <w:t>ит ох</w:t>
              </w:r>
              <w:r w:rsidRPr="002F7ABF">
                <w:rPr>
                  <w:sz w:val="20"/>
                  <w:szCs w:val="20"/>
                  <w:rPrChange w:id="25" w:author="Пользователь" w:date="2021-11-17T11:27:00Z">
                    <w:rPr/>
                  </w:rPrChange>
                </w:rPr>
                <w:t>раны</w:t>
              </w:r>
              <w:r>
                <w:t>)</w:t>
              </w:r>
            </w:ins>
          </w:p>
        </w:tc>
        <w:tc>
          <w:tcPr>
            <w:tcW w:w="5738" w:type="dxa"/>
          </w:tcPr>
          <w:p w:rsidR="002F7ABF" w:rsidRDefault="002F7ABF" w:rsidP="0026284C">
            <w:pPr>
              <w:rPr>
                <w:ins w:id="26" w:author="Пользователь" w:date="2021-11-17T11:26:00Z"/>
              </w:rPr>
            </w:pPr>
            <w:ins w:id="27" w:author="Пользователь" w:date="2021-11-17T11:27:00Z">
              <w:r>
                <w:t>0555380002</w:t>
              </w:r>
            </w:ins>
          </w:p>
        </w:tc>
      </w:tr>
      <w:tr w:rsidR="002F7ABF" w:rsidRPr="007A67D9" w:rsidTr="0026284C">
        <w:trPr>
          <w:ins w:id="28" w:author="Пользователь" w:date="2021-11-17T11:26:00Z"/>
        </w:trPr>
        <w:tc>
          <w:tcPr>
            <w:tcW w:w="3190" w:type="dxa"/>
          </w:tcPr>
          <w:p w:rsidR="002F7ABF" w:rsidRPr="002F7ABF" w:rsidRDefault="002F7ABF" w:rsidP="0026284C">
            <w:pPr>
              <w:rPr>
                <w:ins w:id="29" w:author="Пользователь" w:date="2021-11-17T11:26:00Z"/>
                <w:rPrChange w:id="30" w:author="Пользователь" w:date="2021-11-17T11:28:00Z">
                  <w:rPr>
                    <w:ins w:id="31" w:author="Пользователь" w:date="2021-11-17T11:26:00Z"/>
                    <w:lang w:val="en-US"/>
                  </w:rPr>
                </w:rPrChange>
              </w:rPr>
            </w:pPr>
            <w:ins w:id="32" w:author="Пользователь" w:date="2021-11-17T11:28:00Z">
              <w:r>
                <w:t>Оператор – Умид (</w:t>
              </w:r>
            </w:ins>
            <w:ins w:id="33" w:author="Пользователь" w:date="2021-11-17T11:29:00Z">
              <w:r>
                <w:rPr>
                  <w:sz w:val="20"/>
                  <w:szCs w:val="20"/>
                </w:rPr>
                <w:t>Забывает отправить инженера, надо все время звонить и напоминать</w:t>
              </w:r>
            </w:ins>
            <w:ins w:id="34" w:author="Пользователь" w:date="2021-11-17T11:28:00Z">
              <w:r>
                <w:t>)</w:t>
              </w:r>
            </w:ins>
          </w:p>
        </w:tc>
        <w:tc>
          <w:tcPr>
            <w:tcW w:w="5738" w:type="dxa"/>
          </w:tcPr>
          <w:p w:rsidR="002F7ABF" w:rsidRPr="002F7ABF" w:rsidRDefault="002F7ABF" w:rsidP="0026284C">
            <w:pPr>
              <w:rPr>
                <w:ins w:id="35" w:author="Пользователь" w:date="2021-11-17T11:26:00Z"/>
                <w:rPrChange w:id="36" w:author="Пользователь" w:date="2021-11-17T11:28:00Z">
                  <w:rPr>
                    <w:ins w:id="37" w:author="Пользователь" w:date="2021-11-17T11:26:00Z"/>
                    <w:lang w:val="en-US"/>
                  </w:rPr>
                </w:rPrChange>
              </w:rPr>
            </w:pPr>
            <w:ins w:id="38" w:author="Пользователь" w:date="2021-11-17T11:28:00Z">
              <w:r>
                <w:t>0556299499</w:t>
              </w:r>
            </w:ins>
          </w:p>
        </w:tc>
      </w:tr>
      <w:tr w:rsidR="002F7ABF" w:rsidRPr="007A67D9" w:rsidTr="0026284C">
        <w:trPr>
          <w:ins w:id="39" w:author="Пользователь" w:date="2021-11-17T11:28:00Z"/>
        </w:trPr>
        <w:tc>
          <w:tcPr>
            <w:tcW w:w="3190" w:type="dxa"/>
          </w:tcPr>
          <w:p w:rsidR="002F7ABF" w:rsidRDefault="002F7ABF" w:rsidP="0026284C">
            <w:pPr>
              <w:rPr>
                <w:ins w:id="40" w:author="Пользователь" w:date="2021-11-17T11:28:00Z"/>
              </w:rPr>
            </w:pPr>
            <w:ins w:id="41" w:author="Пользователь" w:date="2021-11-17T11:28:00Z">
              <w:r>
                <w:t>Инженер</w:t>
              </w:r>
            </w:ins>
          </w:p>
        </w:tc>
        <w:tc>
          <w:tcPr>
            <w:tcW w:w="5738" w:type="dxa"/>
          </w:tcPr>
          <w:p w:rsidR="002F7ABF" w:rsidRDefault="002F7ABF" w:rsidP="0026284C">
            <w:pPr>
              <w:rPr>
                <w:ins w:id="42" w:author="Пользователь" w:date="2021-11-17T11:28:00Z"/>
              </w:rPr>
            </w:pPr>
            <w:ins w:id="43" w:author="Пользователь" w:date="2021-11-17T11:28:00Z">
              <w:r>
                <w:t>0704 744100</w:t>
              </w:r>
            </w:ins>
          </w:p>
        </w:tc>
      </w:tr>
      <w:tr w:rsidR="002F7ABF" w:rsidRPr="007A67D9" w:rsidTr="0026284C">
        <w:trPr>
          <w:ins w:id="44" w:author="Пользователь" w:date="2021-11-17T11:29:00Z"/>
        </w:trPr>
        <w:tc>
          <w:tcPr>
            <w:tcW w:w="3190" w:type="dxa"/>
          </w:tcPr>
          <w:p w:rsidR="002F7ABF" w:rsidRPr="002F7ABF" w:rsidRDefault="002F7ABF" w:rsidP="0026284C">
            <w:pPr>
              <w:rPr>
                <w:ins w:id="45" w:author="Пользователь" w:date="2021-11-17T11:29:00Z"/>
              </w:rPr>
            </w:pPr>
            <w:ins w:id="46" w:author="Пользователь" w:date="2021-11-17T11:29:00Z">
              <w:r>
                <w:t>В щите охраны должен быть две сим</w:t>
              </w:r>
            </w:ins>
            <w:ins w:id="47" w:author="Пользователь" w:date="2021-11-17T11:30:00Z">
              <w:r>
                <w:t xml:space="preserve"> </w:t>
              </w:r>
            </w:ins>
            <w:ins w:id="48" w:author="Пользователь" w:date="2021-11-17T11:29:00Z">
              <w:r>
                <w:t>карты</w:t>
              </w:r>
            </w:ins>
            <w:ins w:id="49" w:author="Пользователь" w:date="2021-11-17T11:30:00Z">
              <w:r>
                <w:t xml:space="preserve"> (</w:t>
              </w:r>
              <w:r>
                <w:rPr>
                  <w:lang w:val="en-US"/>
                </w:rPr>
                <w:t>Beeline</w:t>
              </w:r>
              <w:r w:rsidRPr="002F7ABF">
                <w:rPr>
                  <w:rPrChange w:id="50" w:author="Пользователь" w:date="2021-11-17T11:30:00Z">
                    <w:rPr>
                      <w:lang w:val="en-US"/>
                    </w:rPr>
                  </w:rPrChange>
                </w:rPr>
                <w:t xml:space="preserve">, </w:t>
              </w:r>
              <w:r>
                <w:rPr>
                  <w:lang w:val="en-US"/>
                </w:rPr>
                <w:t>Megakom</w:t>
              </w:r>
              <w:r>
                <w:t>)</w:t>
              </w:r>
              <w:r w:rsidRPr="002F7ABF">
                <w:rPr>
                  <w:rPrChange w:id="51" w:author="Пользователь" w:date="2021-11-17T11:30:00Z">
                    <w:rPr>
                      <w:lang w:val="en-US"/>
                    </w:rPr>
                  </w:rPrChange>
                </w:rPr>
                <w:t xml:space="preserve">. </w:t>
              </w:r>
              <w:r>
                <w:t>На 17.11.2021 числа стоит только одна сим карта - Билайн</w:t>
              </w:r>
            </w:ins>
            <w:ins w:id="52" w:author="Пользователь" w:date="2021-11-17T11:31:00Z">
              <w:r>
                <w:t xml:space="preserve">, второй Мегаком сгорел. </w:t>
              </w:r>
            </w:ins>
          </w:p>
        </w:tc>
        <w:tc>
          <w:tcPr>
            <w:tcW w:w="5738" w:type="dxa"/>
          </w:tcPr>
          <w:p w:rsidR="002F7ABF" w:rsidRDefault="002F7ABF" w:rsidP="0026284C">
            <w:pPr>
              <w:rPr>
                <w:ins w:id="53" w:author="Пользователь" w:date="2021-11-17T11:29:00Z"/>
              </w:rPr>
            </w:pPr>
            <w:ins w:id="54" w:author="Пользователь" w:date="2021-11-17T11:31:00Z">
              <w:r>
                <w:t>Номер сим карты Билайн  (</w:t>
              </w:r>
            </w:ins>
            <w:ins w:id="55" w:author="Пользователь" w:date="2021-11-17T11:32:00Z">
              <w:r>
                <w:t xml:space="preserve"> 0220681718</w:t>
              </w:r>
            </w:ins>
            <w:ins w:id="56" w:author="Пользователь" w:date="2021-11-17T11:31:00Z">
              <w:r>
                <w:t>)</w:t>
              </w:r>
            </w:ins>
          </w:p>
        </w:tc>
      </w:tr>
    </w:tbl>
    <w:p w:rsidR="002F7ABF" w:rsidRDefault="002F7ABF">
      <w:pPr>
        <w:rPr>
          <w:ins w:id="57" w:author="Пользователь" w:date="2021-11-17T11:34:00Z"/>
        </w:rPr>
      </w:pPr>
    </w:p>
    <w:p w:rsidR="002D59A2" w:rsidRDefault="002D59A2" w:rsidP="002D59A2">
      <w:pPr>
        <w:rPr>
          <w:ins w:id="58" w:author="Пользователь" w:date="2021-11-17T11:35:00Z"/>
          <w:rFonts w:ascii="Arial" w:hAnsi="Arial" w:cs="Arial"/>
          <w:b/>
          <w:sz w:val="26"/>
          <w:szCs w:val="26"/>
          <w:lang w:val="en-US"/>
        </w:rPr>
      </w:pPr>
    </w:p>
    <w:p w:rsidR="002D59A2" w:rsidRPr="002D59A2" w:rsidRDefault="002D59A2" w:rsidP="002D59A2">
      <w:pPr>
        <w:rPr>
          <w:ins w:id="59" w:author="Пользователь" w:date="2021-11-17T11:34:00Z"/>
          <w:rFonts w:ascii="Arial" w:hAnsi="Arial" w:cs="Arial"/>
          <w:b/>
          <w:sz w:val="26"/>
          <w:szCs w:val="26"/>
          <w:lang w:val="en-US"/>
          <w:rPrChange w:id="60" w:author="Пользователь" w:date="2021-11-17T11:35:00Z">
            <w:rPr>
              <w:ins w:id="61" w:author="Пользователь" w:date="2021-11-17T11:34:00Z"/>
              <w:rFonts w:ascii="Arial" w:hAnsi="Arial" w:cs="Arial"/>
              <w:b/>
              <w:sz w:val="26"/>
              <w:szCs w:val="26"/>
            </w:rPr>
          </w:rPrChange>
        </w:rPr>
      </w:pPr>
      <w:ins w:id="62" w:author="Пользователь" w:date="2021-11-17T11:35:00Z">
        <w:r>
          <w:rPr>
            <w:rFonts w:ascii="Arial" w:hAnsi="Arial" w:cs="Arial"/>
            <w:b/>
            <w:sz w:val="26"/>
            <w:szCs w:val="26"/>
            <w:lang w:val="en-US"/>
          </w:rPr>
          <w:t>https://bill.hoster.kg/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738"/>
      </w:tblGrid>
      <w:tr w:rsidR="002D59A2" w:rsidRPr="007A67D9" w:rsidTr="0026284C">
        <w:trPr>
          <w:ins w:id="63" w:author="Пользователь" w:date="2021-11-17T11:34:00Z"/>
        </w:trPr>
        <w:tc>
          <w:tcPr>
            <w:tcW w:w="3190" w:type="dxa"/>
            <w:tcBorders>
              <w:bottom w:val="single" w:sz="4" w:space="0" w:color="auto"/>
              <w:right w:val="nil"/>
            </w:tcBorders>
          </w:tcPr>
          <w:p w:rsidR="002D59A2" w:rsidRPr="005D2098" w:rsidRDefault="002D59A2" w:rsidP="0026284C">
            <w:pPr>
              <w:rPr>
                <w:ins w:id="64" w:author="Пользователь" w:date="2021-11-17T11:34:00Z"/>
                <w:lang w:val="en-US"/>
              </w:rPr>
            </w:pPr>
            <w:ins w:id="65" w:author="Пользователь" w:date="2021-11-17T11:35:00Z">
              <w:r>
                <w:rPr>
                  <w:b/>
                  <w:i/>
                  <w:lang w:val="en-US"/>
                </w:rPr>
                <w:t>Ts.</w:t>
              </w:r>
            </w:ins>
            <w:ins w:id="66" w:author="Пользователь" w:date="2021-11-17T11:36:00Z">
              <w:r>
                <w:rPr>
                  <w:b/>
                  <w:i/>
                  <w:lang w:val="en-US"/>
                </w:rPr>
                <w:t xml:space="preserve">kse.kg – new </w:t>
              </w:r>
            </w:ins>
          </w:p>
        </w:tc>
        <w:tc>
          <w:tcPr>
            <w:tcW w:w="5738" w:type="dxa"/>
            <w:tcBorders>
              <w:left w:val="nil"/>
              <w:bottom w:val="single" w:sz="4" w:space="0" w:color="auto"/>
            </w:tcBorders>
          </w:tcPr>
          <w:p w:rsidR="002D59A2" w:rsidRPr="00F12795" w:rsidRDefault="002D59A2" w:rsidP="0026284C">
            <w:pPr>
              <w:rPr>
                <w:ins w:id="67" w:author="Пользователь" w:date="2021-11-17T11:34:00Z"/>
              </w:rPr>
            </w:pPr>
          </w:p>
        </w:tc>
      </w:tr>
      <w:tr w:rsidR="002D59A2" w:rsidRPr="007A67D9" w:rsidTr="0026284C">
        <w:trPr>
          <w:ins w:id="68" w:author="Пользователь" w:date="2021-11-17T11:34:00Z"/>
        </w:trPr>
        <w:tc>
          <w:tcPr>
            <w:tcW w:w="3190" w:type="dxa"/>
            <w:tcBorders>
              <w:right w:val="single" w:sz="4" w:space="0" w:color="auto"/>
            </w:tcBorders>
          </w:tcPr>
          <w:p w:rsidR="002D59A2" w:rsidRPr="00C97FCD" w:rsidRDefault="002D59A2" w:rsidP="0026284C">
            <w:pPr>
              <w:rPr>
                <w:ins w:id="69" w:author="Пользователь" w:date="2021-11-17T11:34:00Z"/>
                <w:lang w:val="en-US"/>
              </w:rPr>
            </w:pPr>
            <w:ins w:id="70" w:author="Пользователь" w:date="2021-11-17T11:34:00Z">
              <w:r>
                <w:rPr>
                  <w:b/>
                </w:rPr>
                <w:t>Логин</w:t>
              </w:r>
            </w:ins>
          </w:p>
        </w:tc>
        <w:tc>
          <w:tcPr>
            <w:tcW w:w="5738" w:type="dxa"/>
            <w:tcBorders>
              <w:left w:val="single" w:sz="4" w:space="0" w:color="auto"/>
            </w:tcBorders>
          </w:tcPr>
          <w:p w:rsidR="002D59A2" w:rsidRPr="00F12795" w:rsidRDefault="002D59A2" w:rsidP="0026284C">
            <w:pPr>
              <w:rPr>
                <w:ins w:id="71" w:author="Пользователь" w:date="2021-11-17T11:34:00Z"/>
              </w:rPr>
            </w:pPr>
            <w:ins w:id="72" w:author="Пользователь" w:date="2021-11-17T11:34:00Z">
              <w:r>
                <w:rPr>
                  <w:b/>
                </w:rPr>
                <w:t>Пароль</w:t>
              </w:r>
            </w:ins>
          </w:p>
        </w:tc>
      </w:tr>
      <w:tr w:rsidR="002D59A2" w:rsidRPr="007A67D9" w:rsidTr="0026284C">
        <w:trPr>
          <w:ins w:id="73" w:author="Пользователь" w:date="2021-11-17T11:34:00Z"/>
        </w:trPr>
        <w:tc>
          <w:tcPr>
            <w:tcW w:w="3190" w:type="dxa"/>
            <w:tcBorders>
              <w:bottom w:val="single" w:sz="4" w:space="0" w:color="auto"/>
              <w:right w:val="single" w:sz="4" w:space="0" w:color="auto"/>
            </w:tcBorders>
          </w:tcPr>
          <w:p w:rsidR="002D59A2" w:rsidRPr="00625077" w:rsidRDefault="002D59A2" w:rsidP="0026284C">
            <w:pPr>
              <w:rPr>
                <w:ins w:id="74" w:author="Пользователь" w:date="2021-11-17T11:34:00Z"/>
                <w:lang w:val="en-US"/>
              </w:rPr>
            </w:pPr>
            <w:ins w:id="75" w:author="Пользователь" w:date="2021-11-17T11:34:00Z">
              <w:r>
                <w:rPr>
                  <w:lang w:val="en-US"/>
                </w:rPr>
                <w:t>mnazaraliev</w:t>
              </w:r>
            </w:ins>
            <w:ins w:id="76" w:author="Пользователь" w:date="2021-11-17T11:36:00Z">
              <w:r>
                <w:rPr>
                  <w:lang w:val="en-US"/>
                </w:rPr>
                <w:t>@kse.kg</w:t>
              </w:r>
            </w:ins>
          </w:p>
        </w:tc>
        <w:tc>
          <w:tcPr>
            <w:tcW w:w="5738" w:type="dxa"/>
            <w:tcBorders>
              <w:left w:val="single" w:sz="4" w:space="0" w:color="auto"/>
              <w:bottom w:val="single" w:sz="4" w:space="0" w:color="auto"/>
            </w:tcBorders>
          </w:tcPr>
          <w:p w:rsidR="002D59A2" w:rsidRPr="002D59A2" w:rsidRDefault="002D59A2" w:rsidP="0026284C">
            <w:pPr>
              <w:rPr>
                <w:ins w:id="77" w:author="Пользователь" w:date="2021-11-17T11:34:00Z"/>
                <w:lang w:val="en-US"/>
                <w:rPrChange w:id="78" w:author="Пользователь" w:date="2021-11-17T11:36:00Z">
                  <w:rPr>
                    <w:ins w:id="79" w:author="Пользователь" w:date="2021-11-17T11:34:00Z"/>
                  </w:rPr>
                </w:rPrChange>
              </w:rPr>
            </w:pPr>
            <w:ins w:id="80" w:author="Пользователь" w:date="2021-11-17T11:36:00Z">
              <w:r>
                <w:rPr>
                  <w:lang w:val="en-US"/>
                </w:rPr>
                <w:t>12KSEHosting34</w:t>
              </w:r>
            </w:ins>
          </w:p>
        </w:tc>
      </w:tr>
    </w:tbl>
    <w:p w:rsidR="002D59A2" w:rsidRDefault="002D59A2"/>
    <w:p w:rsidR="00441616" w:rsidRDefault="00441616"/>
    <w:p w:rsidR="00441616" w:rsidRDefault="00441616">
      <w:pPr>
        <w:rPr>
          <w:sz w:val="28"/>
          <w:szCs w:val="28"/>
        </w:rPr>
      </w:pPr>
      <w:r w:rsidRPr="00441616">
        <w:rPr>
          <w:sz w:val="28"/>
          <w:szCs w:val="28"/>
        </w:rPr>
        <w:t>Установочные файлы программ, необходимые для КФБ!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6381"/>
      </w:tblGrid>
      <w:tr w:rsidR="00441616" w:rsidRPr="007A67D9" w:rsidTr="00441616"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:rsidR="00441616" w:rsidRPr="00441616" w:rsidRDefault="00441616" w:rsidP="00F176A9"/>
        </w:tc>
        <w:tc>
          <w:tcPr>
            <w:tcW w:w="6381" w:type="dxa"/>
            <w:tcBorders>
              <w:left w:val="nil"/>
              <w:bottom w:val="single" w:sz="4" w:space="0" w:color="auto"/>
            </w:tcBorders>
          </w:tcPr>
          <w:p w:rsidR="00441616" w:rsidRPr="00F12795" w:rsidRDefault="00441616" w:rsidP="00F176A9">
            <w:r>
              <w:rPr>
                <w:b/>
                <w:i/>
              </w:rPr>
              <w:t>Компьютер</w:t>
            </w:r>
            <w:r w:rsidRPr="00441616">
              <w:rPr>
                <w:b/>
                <w:i/>
              </w:rPr>
              <w:t>-&gt;</w:t>
            </w:r>
            <w:r>
              <w:rPr>
                <w:b/>
                <w:i/>
              </w:rPr>
              <w:t xml:space="preserve">Диск </w:t>
            </w:r>
            <w:r>
              <w:rPr>
                <w:b/>
                <w:i/>
                <w:lang w:val="en-US"/>
              </w:rPr>
              <w:t>D</w:t>
            </w:r>
            <w:r w:rsidRPr="00441616">
              <w:rPr>
                <w:b/>
                <w:i/>
              </w:rPr>
              <w:t>:-&gt;</w:t>
            </w:r>
            <w:r>
              <w:t xml:space="preserve"> </w:t>
            </w:r>
            <w:r w:rsidRPr="00441616">
              <w:rPr>
                <w:b/>
                <w:i/>
                <w:lang w:val="en-US"/>
              </w:rPr>
              <w:t>SetUP</w:t>
            </w:r>
            <w:r>
              <w:rPr>
                <w:b/>
                <w:i/>
              </w:rPr>
              <w:t>-</w:t>
            </w:r>
            <w:r w:rsidRPr="00441616">
              <w:rPr>
                <w:b/>
                <w:i/>
                <w:lang w:val="en-US"/>
              </w:rPr>
              <w:t>Files</w:t>
            </w:r>
          </w:p>
        </w:tc>
      </w:tr>
      <w:tr w:rsidR="00441616" w:rsidRPr="007A67D9" w:rsidTr="00441616">
        <w:tc>
          <w:tcPr>
            <w:tcW w:w="2547" w:type="dxa"/>
            <w:tcBorders>
              <w:right w:val="single" w:sz="4" w:space="0" w:color="auto"/>
            </w:tcBorders>
          </w:tcPr>
          <w:p w:rsidR="00441616" w:rsidRPr="00C97FCD" w:rsidRDefault="00441616" w:rsidP="00F176A9">
            <w:pPr>
              <w:rPr>
                <w:lang w:val="en-US"/>
              </w:rPr>
            </w:pPr>
            <w:r>
              <w:rPr>
                <w:b/>
              </w:rPr>
              <w:t>Логин</w:t>
            </w:r>
          </w:p>
        </w:tc>
        <w:tc>
          <w:tcPr>
            <w:tcW w:w="6381" w:type="dxa"/>
            <w:tcBorders>
              <w:left w:val="single" w:sz="4" w:space="0" w:color="auto"/>
            </w:tcBorders>
          </w:tcPr>
          <w:p w:rsidR="00441616" w:rsidRPr="00F12795" w:rsidRDefault="00441616" w:rsidP="00F176A9">
            <w:r>
              <w:rPr>
                <w:b/>
              </w:rPr>
              <w:t>Пароль</w:t>
            </w:r>
          </w:p>
        </w:tc>
      </w:tr>
      <w:tr w:rsidR="00441616" w:rsidRPr="007A67D9" w:rsidTr="0044161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:rsidR="00441616" w:rsidRPr="00625077" w:rsidRDefault="00441616" w:rsidP="00F176A9">
            <w:pPr>
              <w:rPr>
                <w:lang w:val="en-US"/>
              </w:rPr>
            </w:pPr>
          </w:p>
        </w:tc>
        <w:tc>
          <w:tcPr>
            <w:tcW w:w="6381" w:type="dxa"/>
            <w:tcBorders>
              <w:left w:val="single" w:sz="4" w:space="0" w:color="auto"/>
              <w:bottom w:val="single" w:sz="4" w:space="0" w:color="auto"/>
            </w:tcBorders>
          </w:tcPr>
          <w:p w:rsidR="00441616" w:rsidRPr="002D59A2" w:rsidRDefault="00441616" w:rsidP="00F176A9">
            <w:pPr>
              <w:rPr>
                <w:lang w:val="en-US"/>
                <w:rPrChange w:id="81" w:author="Пользователь" w:date="2021-11-17T11:36:00Z">
                  <w:rPr/>
                </w:rPrChange>
              </w:rPr>
            </w:pPr>
          </w:p>
        </w:tc>
      </w:tr>
    </w:tbl>
    <w:p w:rsidR="00441616" w:rsidRPr="00441616" w:rsidRDefault="00441616">
      <w:pPr>
        <w:rPr>
          <w:sz w:val="28"/>
          <w:szCs w:val="28"/>
          <w:rPrChange w:id="82" w:author="Пользователь" w:date="2021-11-17T11:30:00Z">
            <w:rPr>
              <w:lang w:val="en-US"/>
            </w:rPr>
          </w:rPrChange>
        </w:rPr>
      </w:pPr>
    </w:p>
    <w:sectPr w:rsidR="00441616" w:rsidRPr="0044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C7E" w:rsidRDefault="00634C7E" w:rsidP="000B2652">
      <w:pPr>
        <w:spacing w:after="0" w:line="240" w:lineRule="auto"/>
      </w:pPr>
      <w:r>
        <w:separator/>
      </w:r>
    </w:p>
  </w:endnote>
  <w:endnote w:type="continuationSeparator" w:id="0">
    <w:p w:rsidR="00634C7E" w:rsidRDefault="00634C7E" w:rsidP="000B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C7E" w:rsidRDefault="00634C7E" w:rsidP="000B2652">
      <w:pPr>
        <w:spacing w:after="0" w:line="240" w:lineRule="auto"/>
      </w:pPr>
      <w:r>
        <w:separator/>
      </w:r>
    </w:p>
  </w:footnote>
  <w:footnote w:type="continuationSeparator" w:id="0">
    <w:p w:rsidR="00634C7E" w:rsidRDefault="00634C7E" w:rsidP="000B265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F3"/>
    <w:rsid w:val="000432C9"/>
    <w:rsid w:val="0008247A"/>
    <w:rsid w:val="000B2652"/>
    <w:rsid w:val="00161D13"/>
    <w:rsid w:val="0021054E"/>
    <w:rsid w:val="002A4DF9"/>
    <w:rsid w:val="002D59A2"/>
    <w:rsid w:val="002F39FC"/>
    <w:rsid w:val="002F7ABF"/>
    <w:rsid w:val="00305D23"/>
    <w:rsid w:val="003724C2"/>
    <w:rsid w:val="003E674A"/>
    <w:rsid w:val="00441616"/>
    <w:rsid w:val="00462CF3"/>
    <w:rsid w:val="005777E2"/>
    <w:rsid w:val="00596542"/>
    <w:rsid w:val="00625077"/>
    <w:rsid w:val="00634C7E"/>
    <w:rsid w:val="00676852"/>
    <w:rsid w:val="00695337"/>
    <w:rsid w:val="006A7C4A"/>
    <w:rsid w:val="007254B9"/>
    <w:rsid w:val="007B5CDE"/>
    <w:rsid w:val="00845CF9"/>
    <w:rsid w:val="008876D6"/>
    <w:rsid w:val="008A0176"/>
    <w:rsid w:val="00907DDC"/>
    <w:rsid w:val="00A303CF"/>
    <w:rsid w:val="00AB7EDD"/>
    <w:rsid w:val="00B35F97"/>
    <w:rsid w:val="00C57D8A"/>
    <w:rsid w:val="00C97FCD"/>
    <w:rsid w:val="00D60F64"/>
    <w:rsid w:val="00DD059C"/>
    <w:rsid w:val="00DE740D"/>
    <w:rsid w:val="00E870C6"/>
    <w:rsid w:val="00E9717A"/>
    <w:rsid w:val="00F12795"/>
    <w:rsid w:val="00F14671"/>
    <w:rsid w:val="00F245F5"/>
    <w:rsid w:val="00F25E0F"/>
    <w:rsid w:val="00F37FB8"/>
    <w:rsid w:val="00FA664F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423A"/>
  <w15:chartTrackingRefBased/>
  <w15:docId w15:val="{BF4AD068-7C0F-4756-B311-5F9DAF0F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CF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62CF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C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62CF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DD059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B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2652"/>
  </w:style>
  <w:style w:type="paragraph" w:styleId="a6">
    <w:name w:val="footer"/>
    <w:basedOn w:val="a"/>
    <w:link w:val="a7"/>
    <w:uiPriority w:val="99"/>
    <w:unhideWhenUsed/>
    <w:rsid w:val="000B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2652"/>
  </w:style>
  <w:style w:type="paragraph" w:styleId="a8">
    <w:name w:val="Balloon Text"/>
    <w:basedOn w:val="a"/>
    <w:link w:val="a9"/>
    <w:uiPriority w:val="99"/>
    <w:semiHidden/>
    <w:unhideWhenUsed/>
    <w:rsid w:val="002F3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F3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e.mainstanc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broker</dc:creator>
  <cp:keywords/>
  <dc:description/>
  <cp:lastModifiedBy>Пользователь</cp:lastModifiedBy>
  <cp:revision>33</cp:revision>
  <dcterms:created xsi:type="dcterms:W3CDTF">2021-06-09T04:39:00Z</dcterms:created>
  <dcterms:modified xsi:type="dcterms:W3CDTF">2021-11-25T06:07:00Z</dcterms:modified>
</cp:coreProperties>
</file>